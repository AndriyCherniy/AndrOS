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010C60" w:rsidRPr="006D51D1" w:rsidRDefault="00D01DB6" w:rsidP="00CC68B3">
      <w:pPr>
        <w:jc w:val="center"/>
        <w:rPr>
          <w:rFonts w:ascii="Abadi" w:hAnsi="Abadi"/>
          <w:b/>
          <w:sz w:val="144"/>
          <w:szCs w:val="144"/>
          <w:lang w:val="ru-RU"/>
        </w:rPr>
      </w:pPr>
      <w:r w:rsidRPr="006D51D1">
        <w:rPr>
          <w:rFonts w:ascii="Abadi" w:hAnsi="Abadi"/>
          <w:b/>
          <w:sz w:val="144"/>
          <w:szCs w:val="144"/>
          <w:lang w:val="en-US"/>
        </w:rPr>
        <w:t>AndrOS</w:t>
      </w:r>
    </w:p>
    <w:p w:rsidR="00D01DB6" w:rsidRPr="006D51D1" w:rsidRDefault="00D01DB6" w:rsidP="00CC68B3">
      <w:pPr>
        <w:jc w:val="center"/>
        <w:rPr>
          <w:b/>
          <w:i/>
          <w:sz w:val="96"/>
          <w:szCs w:val="96"/>
        </w:rPr>
      </w:pPr>
      <w:r w:rsidRPr="006D51D1">
        <w:rPr>
          <w:b/>
          <w:i/>
          <w:sz w:val="96"/>
          <w:szCs w:val="96"/>
        </w:rPr>
        <w:t>Документація</w:t>
      </w:r>
    </w:p>
    <w:p w:rsidR="006D51D1" w:rsidRDefault="006D51D1" w:rsidP="00CC68B3">
      <w:pPr>
        <w:jc w:val="center"/>
        <w:rPr>
          <w:b/>
          <w:sz w:val="44"/>
        </w:rPr>
      </w:pPr>
    </w:p>
    <w:p w:rsidR="006D51D1" w:rsidRDefault="006D51D1" w:rsidP="00CC68B3">
      <w:pPr>
        <w:jc w:val="center"/>
        <w:rPr>
          <w:b/>
          <w:sz w:val="44"/>
        </w:rPr>
      </w:pPr>
    </w:p>
    <w:p w:rsidR="006D51D1" w:rsidRDefault="006D51D1" w:rsidP="00CC68B3">
      <w:pPr>
        <w:jc w:val="center"/>
        <w:rPr>
          <w:b/>
          <w:sz w:val="44"/>
        </w:rPr>
      </w:pPr>
    </w:p>
    <w:p w:rsidR="006D51D1" w:rsidRDefault="006D51D1" w:rsidP="00CC68B3">
      <w:pPr>
        <w:rPr>
          <w:b/>
          <w:sz w:val="44"/>
        </w:rPr>
      </w:pPr>
    </w:p>
    <w:p w:rsidR="006D51D1" w:rsidRDefault="006A6E42" w:rsidP="00CC68B3">
      <w:pPr>
        <w:jc w:val="center"/>
        <w:rPr>
          <w:b/>
          <w:sz w:val="44"/>
        </w:rPr>
      </w:pPr>
      <w:r>
        <w:rPr>
          <w:b/>
          <w:sz w:val="44"/>
        </w:rPr>
        <w:t>Виконав учень 7</w:t>
      </w:r>
      <w:r w:rsidR="006D51D1">
        <w:rPr>
          <w:b/>
          <w:sz w:val="44"/>
        </w:rPr>
        <w:t>-Б класу</w:t>
      </w:r>
    </w:p>
    <w:p w:rsidR="006D51D1" w:rsidRPr="006D51D1" w:rsidRDefault="006D51D1" w:rsidP="00CC68B3">
      <w:pPr>
        <w:jc w:val="center"/>
        <w:rPr>
          <w:b/>
          <w:sz w:val="44"/>
        </w:rPr>
      </w:pPr>
      <w:r>
        <w:rPr>
          <w:b/>
          <w:sz w:val="44"/>
        </w:rPr>
        <w:t xml:space="preserve">КЗ </w:t>
      </w:r>
      <w:r w:rsidRPr="003D588B">
        <w:rPr>
          <w:b/>
          <w:sz w:val="44"/>
        </w:rPr>
        <w:t>“</w:t>
      </w:r>
      <w:r>
        <w:rPr>
          <w:b/>
          <w:sz w:val="44"/>
        </w:rPr>
        <w:t>ФМГ №17 ВМР</w:t>
      </w:r>
      <w:r w:rsidRPr="003D588B">
        <w:rPr>
          <w:b/>
          <w:sz w:val="44"/>
        </w:rPr>
        <w:t>”</w:t>
      </w:r>
    </w:p>
    <w:p w:rsidR="006D51D1" w:rsidRDefault="006D51D1" w:rsidP="00CC68B3">
      <w:pPr>
        <w:jc w:val="center"/>
        <w:rPr>
          <w:b/>
          <w:sz w:val="44"/>
        </w:rPr>
      </w:pPr>
      <w:r>
        <w:rPr>
          <w:b/>
          <w:sz w:val="44"/>
        </w:rPr>
        <w:t>Черній Андрій</w:t>
      </w:r>
    </w:p>
    <w:p w:rsidR="005010E8" w:rsidRDefault="005010E8" w:rsidP="00CC68B3">
      <w:pPr>
        <w:jc w:val="center"/>
        <w:rPr>
          <w:b/>
          <w:sz w:val="44"/>
        </w:rPr>
      </w:pPr>
    </w:p>
    <w:p w:rsidR="006D51D1" w:rsidRDefault="006D51D1" w:rsidP="00CC68B3">
      <w:pPr>
        <w:jc w:val="center"/>
        <w:rPr>
          <w:b/>
          <w:sz w:val="44"/>
        </w:rPr>
      </w:pPr>
    </w:p>
    <w:p w:rsidR="006D51D1" w:rsidRPr="005010E8" w:rsidRDefault="005010E8" w:rsidP="00CC68B3">
      <w:pPr>
        <w:jc w:val="center"/>
        <w:rPr>
          <w:b/>
          <w:sz w:val="44"/>
        </w:rPr>
      </w:pPr>
      <w:r>
        <w:rPr>
          <w:b/>
          <w:sz w:val="44"/>
        </w:rPr>
        <w:t>Вінниця 2018</w:t>
      </w:r>
    </w:p>
    <w:p w:rsidR="006D51D1" w:rsidRPr="0023131B" w:rsidRDefault="006D51D1" w:rsidP="006D51D1">
      <w:pPr>
        <w:ind w:left="-1134"/>
        <w:jc w:val="center"/>
        <w:rPr>
          <w:b/>
          <w:sz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6362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CB2F87" w:rsidRPr="00CB2F87" w:rsidRDefault="00CB2F87" w:rsidP="00CB2F87">
          <w:pPr>
            <w:pStyle w:val="a8"/>
            <w:ind w:left="3540" w:firstLine="708"/>
            <w:rPr>
              <w:sz w:val="44"/>
              <w:szCs w:val="44"/>
            </w:rPr>
          </w:pPr>
          <w:r w:rsidRPr="00CB2F87">
            <w:rPr>
              <w:sz w:val="44"/>
              <w:szCs w:val="44"/>
            </w:rPr>
            <w:t>Зміст</w:t>
          </w:r>
        </w:p>
        <w:p w:rsidR="00FC0E1C" w:rsidRDefault="00CB2F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010E8">
            <w:rPr>
              <w:szCs w:val="28"/>
            </w:rPr>
            <w:fldChar w:fldCharType="begin"/>
          </w:r>
          <w:r w:rsidRPr="005010E8">
            <w:rPr>
              <w:szCs w:val="28"/>
            </w:rPr>
            <w:instrText xml:space="preserve"> TOC \o "1-3" \h \z \u </w:instrText>
          </w:r>
          <w:r w:rsidRPr="005010E8">
            <w:rPr>
              <w:szCs w:val="28"/>
            </w:rPr>
            <w:fldChar w:fldCharType="separate"/>
          </w:r>
          <w:hyperlink w:anchor="_Toc6411851" w:history="1">
            <w:r w:rsidR="00FC0E1C" w:rsidRPr="006930ED">
              <w:rPr>
                <w:rStyle w:val="a9"/>
                <w:noProof/>
              </w:rPr>
              <w:t>1.</w:t>
            </w:r>
            <w:r w:rsidR="00FC0E1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C0E1C" w:rsidRPr="006930ED">
              <w:rPr>
                <w:rStyle w:val="a9"/>
                <w:noProof/>
              </w:rPr>
              <w:t>Коротко про систему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_Toc6411851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3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2" w:history="1">
            <w:r w:rsidR="00FC0E1C" w:rsidRPr="006930ED">
              <w:rPr>
                <w:rStyle w:val="a9"/>
                <w:noProof/>
              </w:rPr>
              <w:t>2. Перший запуск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_Toc6411852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4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3" w:history="1">
            <w:r w:rsidR="00FC0E1C" w:rsidRPr="006930ED">
              <w:rPr>
                <w:rStyle w:val="a9"/>
                <w:noProof/>
              </w:rPr>
              <w:t>2.1. Перед запуском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_Toc6411853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4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4" w:history="1">
            <w:r w:rsidR="00FC0E1C" w:rsidRPr="006930ED">
              <w:rPr>
                <w:rStyle w:val="a9"/>
                <w:noProof/>
              </w:rPr>
              <w:t>2.2. Налаштування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_Toc6411854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5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5" w:history="1">
            <w:r w:rsidR="00FC0E1C" w:rsidRPr="006930ED">
              <w:rPr>
                <w:rStyle w:val="a9"/>
                <w:noProof/>
              </w:rPr>
              <w:t>2.3. Запуск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_Toc6411855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7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6" w:history="1">
            <w:r w:rsidR="00FC0E1C" w:rsidRPr="006930ED">
              <w:rPr>
                <w:rStyle w:val="a9"/>
                <w:noProof/>
              </w:rPr>
              <w:t>3. Робота з AndrOS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_Toc6411856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9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7" w:history="1">
            <w:r w:rsidR="00FC0E1C" w:rsidRPr="006930ED">
              <w:rPr>
                <w:rStyle w:val="a9"/>
                <w:noProof/>
              </w:rPr>
              <w:t xml:space="preserve">3.1. Стандартні команди </w:t>
            </w:r>
            <w:r w:rsidR="00FC0E1C" w:rsidRPr="006930ED">
              <w:rPr>
                <w:rStyle w:val="a9"/>
                <w:noProof/>
                <w:lang w:val="en-US"/>
              </w:rPr>
              <w:t>AndrOS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_Toc6411857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9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8" w:history="1">
            <w:r w:rsidR="00FC0E1C" w:rsidRPr="006930ED">
              <w:rPr>
                <w:rStyle w:val="a9"/>
                <w:noProof/>
              </w:rPr>
              <w:t>3.2 Усі команди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_Toc6411858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12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59" w:history="1">
            <w:r w:rsidR="00FC0E1C" w:rsidRPr="006930ED">
              <w:rPr>
                <w:rStyle w:val="a9"/>
                <w:noProof/>
              </w:rPr>
              <w:t>3</w:t>
            </w:r>
            <w:r w:rsidR="00FC0E1C" w:rsidRPr="006930ED">
              <w:rPr>
                <w:rStyle w:val="a9"/>
                <w:noProof/>
                <w:lang w:val="ru-RU"/>
              </w:rPr>
              <w:t xml:space="preserve">.3. </w:t>
            </w:r>
            <w:r w:rsidR="00FC0E1C" w:rsidRPr="006930ED">
              <w:rPr>
                <w:rStyle w:val="a9"/>
                <w:noProof/>
              </w:rPr>
              <w:t>Створення та редагування користувачем команд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_Toc6411859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13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60" w:history="1">
            <w:r w:rsidR="00FC0E1C" w:rsidRPr="006930ED">
              <w:rPr>
                <w:rStyle w:val="a9"/>
                <w:noProof/>
                <w:lang w:val="ru-RU"/>
              </w:rPr>
              <w:t xml:space="preserve">4. </w:t>
            </w:r>
            <w:r w:rsidR="00FC0E1C" w:rsidRPr="006930ED">
              <w:rPr>
                <w:rStyle w:val="a9"/>
                <w:noProof/>
              </w:rPr>
              <w:t>Визначення та джерела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_Toc6411860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16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61" w:history="1">
            <w:r w:rsidR="00FC0E1C" w:rsidRPr="006930ED">
              <w:rPr>
                <w:rStyle w:val="a9"/>
                <w:noProof/>
              </w:rPr>
              <w:t>5. Додаткові посилання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_Toc6411861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17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62" w:history="1">
            <w:r w:rsidR="00FC0E1C" w:rsidRPr="006930ED">
              <w:rPr>
                <w:rStyle w:val="a9"/>
                <w:noProof/>
              </w:rPr>
              <w:t>6. Про автора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_Toc6411862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18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FC0E1C" w:rsidRDefault="004F67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6411863" w:history="1">
            <w:r w:rsidR="00FC0E1C" w:rsidRPr="006930ED">
              <w:rPr>
                <w:rStyle w:val="a9"/>
                <w:noProof/>
              </w:rPr>
              <w:t>6.1 Контакти</w:t>
            </w:r>
            <w:r w:rsidR="00FC0E1C">
              <w:rPr>
                <w:noProof/>
                <w:webHidden/>
              </w:rPr>
              <w:tab/>
            </w:r>
            <w:r w:rsidR="00FC0E1C">
              <w:rPr>
                <w:noProof/>
                <w:webHidden/>
              </w:rPr>
              <w:fldChar w:fldCharType="begin"/>
            </w:r>
            <w:r w:rsidR="00FC0E1C">
              <w:rPr>
                <w:noProof/>
                <w:webHidden/>
              </w:rPr>
              <w:instrText xml:space="preserve"> PAGEREF _Toc6411863 \h </w:instrText>
            </w:r>
            <w:r w:rsidR="00FC0E1C">
              <w:rPr>
                <w:noProof/>
                <w:webHidden/>
              </w:rPr>
            </w:r>
            <w:r w:rsidR="00FC0E1C">
              <w:rPr>
                <w:noProof/>
                <w:webHidden/>
              </w:rPr>
              <w:fldChar w:fldCharType="separate"/>
            </w:r>
            <w:r w:rsidR="00FC0E1C">
              <w:rPr>
                <w:noProof/>
                <w:webHidden/>
              </w:rPr>
              <w:t>20</w:t>
            </w:r>
            <w:r w:rsidR="00FC0E1C">
              <w:rPr>
                <w:noProof/>
                <w:webHidden/>
              </w:rPr>
              <w:fldChar w:fldCharType="end"/>
            </w:r>
          </w:hyperlink>
        </w:p>
        <w:p w:rsidR="00CB2F87" w:rsidRDefault="00CB2F87">
          <w:pPr>
            <w:rPr>
              <w:b/>
              <w:bCs/>
            </w:rPr>
          </w:pPr>
          <w:r w:rsidRPr="005010E8">
            <w:rPr>
              <w:b/>
              <w:bCs/>
              <w:szCs w:val="28"/>
            </w:rPr>
            <w:fldChar w:fldCharType="end"/>
          </w:r>
        </w:p>
      </w:sdtContent>
    </w:sdt>
    <w:p w:rsidR="00CB2F87" w:rsidRPr="00CB2F87" w:rsidRDefault="00CB2F87">
      <w:r>
        <w:rPr>
          <w:b/>
          <w:sz w:val="36"/>
        </w:rPr>
        <w:br w:type="page"/>
      </w:r>
    </w:p>
    <w:p w:rsidR="00D01DB6" w:rsidRDefault="00D01DB6" w:rsidP="00F16072">
      <w:pPr>
        <w:ind w:left="-1134"/>
        <w:rPr>
          <w:b/>
          <w:sz w:val="36"/>
        </w:rPr>
      </w:pPr>
    </w:p>
    <w:p w:rsidR="004822E2" w:rsidRDefault="003D588B" w:rsidP="002C1053">
      <w:pPr>
        <w:pStyle w:val="AndrOS"/>
        <w:numPr>
          <w:ilvl w:val="0"/>
          <w:numId w:val="7"/>
        </w:numPr>
      </w:pPr>
      <w:bookmarkStart w:id="0" w:name="_Toc6411851"/>
      <w:r>
        <w:t>Коротко п</w:t>
      </w:r>
      <w:r w:rsidR="00B60505">
        <w:t>ро систему</w:t>
      </w:r>
      <w:bookmarkEnd w:id="0"/>
    </w:p>
    <w:p w:rsidR="00480DE6" w:rsidRDefault="004822E2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  <w:r w:rsidRPr="001639FE">
        <w:rPr>
          <w:rFonts w:cs="Times New Roman"/>
          <w:color w:val="000000" w:themeColor="text1"/>
          <w:szCs w:val="28"/>
          <w:lang w:val="ru-RU"/>
        </w:rPr>
        <w:t>AndrOS</w:t>
      </w:r>
      <w:r w:rsidRPr="00942578">
        <w:rPr>
          <w:rFonts w:cs="Times New Roman"/>
          <w:color w:val="000000" w:themeColor="text1"/>
          <w:szCs w:val="28"/>
          <w:lang w:val="ru-RU"/>
        </w:rPr>
        <w:t xml:space="preserve"> – </w:t>
      </w:r>
      <w:r w:rsidRPr="00942578">
        <w:rPr>
          <w:rFonts w:cs="Times New Roman"/>
          <w:color w:val="000000" w:themeColor="text1"/>
          <w:szCs w:val="28"/>
        </w:rPr>
        <w:t>емулятор</w:t>
      </w:r>
      <w:r w:rsidR="00FB0EB8">
        <w:rPr>
          <w:rFonts w:cs="Times New Roman"/>
          <w:color w:val="000000" w:themeColor="text1"/>
          <w:szCs w:val="28"/>
        </w:rPr>
        <w:t xml:space="preserve"> </w:t>
      </w:r>
      <w:hyperlink w:anchor="emuliator" w:history="1">
        <w:r w:rsidR="00FB0EB8" w:rsidRPr="00965072">
          <w:rPr>
            <w:rStyle w:val="a9"/>
            <w:rFonts w:cs="Times New Roman"/>
            <w:szCs w:val="28"/>
            <w:lang w:val="ru-RU"/>
          </w:rPr>
          <w:t>[1]</w:t>
        </w:r>
      </w:hyperlink>
      <w:r w:rsidRPr="00942578">
        <w:rPr>
          <w:rFonts w:cs="Times New Roman"/>
          <w:color w:val="000000" w:themeColor="text1"/>
          <w:szCs w:val="28"/>
        </w:rPr>
        <w:t xml:space="preserve"> командного рядка</w:t>
      </w:r>
      <w:r w:rsidR="00FB0EB8" w:rsidRPr="00965072">
        <w:rPr>
          <w:rFonts w:cs="Times New Roman"/>
          <w:color w:val="000000" w:themeColor="text1"/>
          <w:szCs w:val="28"/>
          <w:lang w:val="ru-RU"/>
        </w:rPr>
        <w:t xml:space="preserve"> </w:t>
      </w:r>
      <w:hyperlink w:anchor="riadok" w:history="1">
        <w:r w:rsidR="00FB0EB8" w:rsidRPr="00965072">
          <w:rPr>
            <w:rStyle w:val="a9"/>
            <w:rFonts w:cs="Times New Roman"/>
            <w:szCs w:val="28"/>
            <w:lang w:val="ru-RU"/>
          </w:rPr>
          <w:t>[2]</w:t>
        </w:r>
      </w:hyperlink>
      <w:r w:rsidRPr="00942578">
        <w:rPr>
          <w:rFonts w:cs="Times New Roman"/>
          <w:color w:val="000000" w:themeColor="text1"/>
          <w:szCs w:val="28"/>
        </w:rPr>
        <w:t xml:space="preserve"> операційної системи</w:t>
      </w:r>
      <w:r w:rsidR="00DC43FC">
        <w:rPr>
          <w:rFonts w:cs="Times New Roman"/>
          <w:color w:val="000000" w:themeColor="text1"/>
          <w:szCs w:val="28"/>
        </w:rPr>
        <w:t xml:space="preserve"> </w:t>
      </w:r>
      <w:r w:rsidR="00DC43FC">
        <w:rPr>
          <w:rFonts w:cs="Times New Roman"/>
          <w:color w:val="000000" w:themeColor="text1"/>
          <w:szCs w:val="28"/>
          <w:lang w:val="en-US"/>
        </w:rPr>
        <w:t>Linux</w:t>
      </w:r>
      <w:r w:rsidRPr="00942578">
        <w:rPr>
          <w:rFonts w:cs="Times New Roman"/>
          <w:color w:val="000000" w:themeColor="text1"/>
          <w:szCs w:val="28"/>
        </w:rPr>
        <w:t xml:space="preserve">, який працює з файловою системою, на якій встановлений. </w:t>
      </w:r>
      <w:r w:rsidR="00FB0EB8">
        <w:rPr>
          <w:rFonts w:cs="Times New Roman"/>
          <w:color w:val="000000" w:themeColor="text1"/>
          <w:szCs w:val="28"/>
        </w:rPr>
        <w:t xml:space="preserve">Він дозволяє керувати об’єктами файлової системи за допомогою команд, а не засобами графічного інтерфейсу. </w:t>
      </w:r>
    </w:p>
    <w:p w:rsidR="004822E2" w:rsidRDefault="006F096E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  <w:r w:rsidRPr="006F096E">
        <w:rPr>
          <w:rFonts w:cs="Times New Roman"/>
          <w:color w:val="000000" w:themeColor="text1"/>
          <w:szCs w:val="28"/>
        </w:rPr>
        <w:t xml:space="preserve">За допомогою </w:t>
      </w:r>
      <w:r>
        <w:rPr>
          <w:rFonts w:cs="Times New Roman"/>
          <w:color w:val="000000" w:themeColor="text1"/>
          <w:szCs w:val="28"/>
          <w:lang w:val="en-US"/>
        </w:rPr>
        <w:t>AndrOS</w:t>
      </w:r>
      <w:r w:rsidRPr="006F096E">
        <w:rPr>
          <w:rFonts w:cs="Times New Roman"/>
          <w:color w:val="000000" w:themeColor="text1"/>
          <w:szCs w:val="28"/>
        </w:rPr>
        <w:t xml:space="preserve"> можна </w:t>
      </w:r>
      <w:r>
        <w:rPr>
          <w:rFonts w:cs="Times New Roman"/>
          <w:color w:val="000000" w:themeColor="text1"/>
          <w:szCs w:val="28"/>
        </w:rPr>
        <w:t>створ</w:t>
      </w:r>
      <w:r w:rsidRPr="006F096E">
        <w:rPr>
          <w:rFonts w:cs="Times New Roman"/>
          <w:color w:val="000000" w:themeColor="text1"/>
          <w:szCs w:val="28"/>
        </w:rPr>
        <w:t>ювати</w:t>
      </w:r>
      <w:r>
        <w:rPr>
          <w:rFonts w:cs="Times New Roman"/>
          <w:color w:val="000000" w:themeColor="text1"/>
          <w:szCs w:val="28"/>
        </w:rPr>
        <w:t xml:space="preserve">, </w:t>
      </w:r>
      <w:r w:rsidRPr="006F096E">
        <w:rPr>
          <w:rFonts w:cs="Times New Roman"/>
          <w:color w:val="000000" w:themeColor="text1"/>
          <w:szCs w:val="28"/>
        </w:rPr>
        <w:t>видаляти</w:t>
      </w:r>
      <w:r w:rsidR="004B2AE1">
        <w:rPr>
          <w:rFonts w:cs="Times New Roman"/>
          <w:color w:val="000000" w:themeColor="text1"/>
          <w:szCs w:val="28"/>
        </w:rPr>
        <w:t xml:space="preserve"> папки, здійснювати перехід між ними та дисками; </w:t>
      </w:r>
      <w:r>
        <w:rPr>
          <w:rFonts w:cs="Times New Roman"/>
          <w:color w:val="000000" w:themeColor="text1"/>
          <w:szCs w:val="28"/>
        </w:rPr>
        <w:t>створ</w:t>
      </w:r>
      <w:r w:rsidRPr="006F096E">
        <w:rPr>
          <w:rFonts w:cs="Times New Roman"/>
          <w:color w:val="000000" w:themeColor="text1"/>
          <w:szCs w:val="28"/>
        </w:rPr>
        <w:t>ювати файли</w:t>
      </w:r>
      <w:r>
        <w:rPr>
          <w:rFonts w:cs="Times New Roman"/>
          <w:color w:val="000000" w:themeColor="text1"/>
          <w:szCs w:val="28"/>
        </w:rPr>
        <w:t xml:space="preserve">, </w:t>
      </w:r>
      <w:r w:rsidR="004B0E35">
        <w:rPr>
          <w:rFonts w:cs="Times New Roman"/>
          <w:color w:val="000000" w:themeColor="text1"/>
          <w:szCs w:val="28"/>
        </w:rPr>
        <w:t>змінювати їх вміст</w:t>
      </w:r>
      <w:r>
        <w:rPr>
          <w:rFonts w:cs="Times New Roman"/>
          <w:color w:val="000000" w:themeColor="text1"/>
          <w:szCs w:val="28"/>
        </w:rPr>
        <w:t>, видал</w:t>
      </w:r>
      <w:r w:rsidRPr="006F096E">
        <w:rPr>
          <w:rFonts w:cs="Times New Roman"/>
          <w:color w:val="000000" w:themeColor="text1"/>
          <w:szCs w:val="28"/>
        </w:rPr>
        <w:t>яти</w:t>
      </w:r>
      <w:r>
        <w:rPr>
          <w:rFonts w:cs="Times New Roman"/>
          <w:color w:val="000000" w:themeColor="text1"/>
          <w:szCs w:val="28"/>
        </w:rPr>
        <w:t xml:space="preserve">. </w:t>
      </w:r>
      <w:r w:rsidR="004822E2" w:rsidRPr="00942578">
        <w:rPr>
          <w:rFonts w:cs="Times New Roman"/>
          <w:color w:val="000000" w:themeColor="text1"/>
          <w:szCs w:val="28"/>
        </w:rPr>
        <w:t xml:space="preserve">Також, звідси можна запускати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="004822E2" w:rsidRPr="00942578">
        <w:rPr>
          <w:rFonts w:cs="Times New Roman"/>
          <w:color w:val="000000" w:themeColor="text1"/>
          <w:szCs w:val="28"/>
        </w:rPr>
        <w:t xml:space="preserve"> файли та взаємодіяти  з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="004822E2" w:rsidRPr="00942578">
        <w:rPr>
          <w:rFonts w:cs="Times New Roman"/>
          <w:color w:val="000000" w:themeColor="text1"/>
          <w:szCs w:val="28"/>
        </w:rPr>
        <w:t xml:space="preserve"> </w:t>
      </w:r>
      <w:r w:rsidR="004822E2" w:rsidRPr="00942578">
        <w:rPr>
          <w:rFonts w:cs="Times New Roman"/>
          <w:color w:val="000000" w:themeColor="text1"/>
          <w:szCs w:val="28"/>
          <w:lang w:val="en-US"/>
        </w:rPr>
        <w:t>Shell</w:t>
      </w:r>
      <w:r w:rsidR="004822E2" w:rsidRPr="00942578">
        <w:rPr>
          <w:rFonts w:cs="Times New Roman"/>
          <w:color w:val="000000" w:themeColor="text1"/>
          <w:szCs w:val="28"/>
        </w:rPr>
        <w:t>.</w:t>
      </w:r>
    </w:p>
    <w:p w:rsidR="00362819" w:rsidRDefault="00362819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І головне: тут можна створювати команди користувача та змінювати наявні в системі.</w:t>
      </w:r>
    </w:p>
    <w:p w:rsidR="00DC43FC" w:rsidRPr="00362819" w:rsidRDefault="00DC43FC" w:rsidP="0064594F">
      <w:pPr>
        <w:ind w:left="-426"/>
        <w:jc w:val="both"/>
        <w:rPr>
          <w:rFonts w:cs="Times New Roman"/>
          <w:color w:val="000000" w:themeColor="text1"/>
          <w:szCs w:val="28"/>
        </w:rPr>
      </w:pPr>
    </w:p>
    <w:p w:rsidR="00DC43FC" w:rsidRPr="00DC43FC" w:rsidRDefault="00DC43FC" w:rsidP="00DC43FC">
      <w:pPr>
        <w:pStyle w:val="a7"/>
        <w:ind w:left="0" w:hanging="426"/>
        <w:rPr>
          <w:rFonts w:cs="Times New Roman"/>
          <w:b/>
          <w:color w:val="000000" w:themeColor="text1"/>
          <w:szCs w:val="28"/>
          <w:lang w:val="ru-RU"/>
        </w:rPr>
      </w:pPr>
      <w:r w:rsidRPr="00FC0E1C">
        <w:rPr>
          <w:rFonts w:cs="Times New Roman"/>
          <w:b/>
          <w:color w:val="000000" w:themeColor="text1"/>
          <w:szCs w:val="28"/>
        </w:rPr>
        <w:t>Застосування</w:t>
      </w:r>
      <w:r>
        <w:rPr>
          <w:rFonts w:cs="Times New Roman"/>
          <w:b/>
          <w:color w:val="000000" w:themeColor="text1"/>
          <w:szCs w:val="28"/>
        </w:rPr>
        <w:t>:</w:t>
      </w:r>
    </w:p>
    <w:p w:rsidR="00DC43FC" w:rsidRPr="00DC43FC" w:rsidRDefault="00DC43FC" w:rsidP="00DC43FC">
      <w:pPr>
        <w:ind w:left="-426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Програма може використовуватись для </w:t>
      </w:r>
      <w:proofErr w:type="spellStart"/>
      <w:r>
        <w:rPr>
          <w:rFonts w:cs="Times New Roman"/>
          <w:color w:val="000000" w:themeColor="text1"/>
          <w:szCs w:val="28"/>
        </w:rPr>
        <w:t>демо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н</w:t>
      </w:r>
      <w:r>
        <w:rPr>
          <w:rFonts w:cs="Times New Roman"/>
          <w:color w:val="000000" w:themeColor="text1"/>
          <w:szCs w:val="28"/>
        </w:rPr>
        <w:t>ст</w:t>
      </w:r>
      <w:r>
        <w:rPr>
          <w:rFonts w:cs="Times New Roman"/>
          <w:color w:val="000000" w:themeColor="text1"/>
          <w:szCs w:val="28"/>
          <w:lang w:val="ru-RU"/>
        </w:rPr>
        <w:t>р</w:t>
      </w:r>
      <w:r>
        <w:rPr>
          <w:rFonts w:cs="Times New Roman"/>
          <w:color w:val="000000" w:themeColor="text1"/>
          <w:szCs w:val="28"/>
        </w:rPr>
        <w:t xml:space="preserve">ації роботи з командним рядком операційної системи </w:t>
      </w:r>
      <w:r>
        <w:rPr>
          <w:rFonts w:cs="Times New Roman"/>
          <w:color w:val="000000" w:themeColor="text1"/>
          <w:szCs w:val="28"/>
          <w:lang w:val="en-US"/>
        </w:rPr>
        <w:t>Linux</w:t>
      </w:r>
      <w:r w:rsidRPr="00DC43FC"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  <w:lang w:val="ru-RU"/>
        </w:rPr>
        <w:t xml:space="preserve"> Може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використовуватися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в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прикладних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та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учбових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цілях</w:t>
      </w:r>
      <w:proofErr w:type="spellEnd"/>
    </w:p>
    <w:p w:rsidR="00DC43FC" w:rsidRDefault="00DC43FC" w:rsidP="00DC43FC">
      <w:pPr>
        <w:ind w:left="-426"/>
        <w:jc w:val="both"/>
        <w:rPr>
          <w:rFonts w:cs="Times New Roman"/>
          <w:color w:val="000000" w:themeColor="text1"/>
          <w:szCs w:val="28"/>
        </w:rPr>
      </w:pPr>
      <w:r w:rsidRPr="00FC0E1C">
        <w:rPr>
          <w:rFonts w:cs="Times New Roman"/>
          <w:color w:val="000000" w:themeColor="text1"/>
          <w:szCs w:val="28"/>
        </w:rPr>
        <w:t xml:space="preserve">Програма створювалась для </w:t>
      </w:r>
      <w:r>
        <w:rPr>
          <w:rFonts w:cs="Times New Roman"/>
          <w:color w:val="000000" w:themeColor="text1"/>
          <w:szCs w:val="28"/>
        </w:rPr>
        <w:t>поглибленого</w:t>
      </w:r>
      <w:r w:rsidRPr="00FC0E1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вивчення мови </w:t>
      </w:r>
      <w:proofErr w:type="spellStart"/>
      <w:r>
        <w:rPr>
          <w:rFonts w:cs="Times New Roman"/>
          <w:color w:val="000000" w:themeColor="text1"/>
          <w:szCs w:val="28"/>
        </w:rPr>
        <w:t>Python</w:t>
      </w:r>
      <w:proofErr w:type="spellEnd"/>
      <w:r w:rsidRPr="00FC0E1C">
        <w:rPr>
          <w:rFonts w:cs="Times New Roman"/>
          <w:color w:val="000000" w:themeColor="text1"/>
          <w:szCs w:val="28"/>
        </w:rPr>
        <w:t xml:space="preserve"> та активної взаємодії</w:t>
      </w:r>
      <w:r w:rsidRPr="00DC43FC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  <w:lang w:val="ru-RU"/>
        </w:rPr>
        <w:t>з ним</w:t>
      </w:r>
      <w:r>
        <w:rPr>
          <w:rFonts w:cs="Times New Roman"/>
          <w:color w:val="000000" w:themeColor="text1"/>
          <w:szCs w:val="28"/>
        </w:rPr>
        <w:t>.</w:t>
      </w:r>
    </w:p>
    <w:p w:rsidR="00DC43FC" w:rsidRDefault="00DC43FC" w:rsidP="00FB0EB8">
      <w:pPr>
        <w:ind w:left="-426"/>
        <w:rPr>
          <w:rFonts w:cs="Times New Roman"/>
          <w:color w:val="000000" w:themeColor="text1"/>
          <w:szCs w:val="28"/>
        </w:rPr>
      </w:pPr>
    </w:p>
    <w:p w:rsidR="004822E2" w:rsidRPr="0023131B" w:rsidRDefault="004822E2" w:rsidP="00FB0EB8">
      <w:pPr>
        <w:ind w:left="-426"/>
        <w:rPr>
          <w:rFonts w:cs="Times New Roman"/>
          <w:b/>
          <w:color w:val="000000" w:themeColor="text1"/>
          <w:szCs w:val="28"/>
        </w:rPr>
      </w:pPr>
      <w:r w:rsidRPr="0023131B">
        <w:rPr>
          <w:rFonts w:cs="Times New Roman"/>
          <w:b/>
          <w:color w:val="000000" w:themeColor="text1"/>
          <w:szCs w:val="28"/>
        </w:rPr>
        <w:t xml:space="preserve">Вимоги до системи, на яку встановлено </w:t>
      </w:r>
      <w:r w:rsidRPr="0023131B">
        <w:rPr>
          <w:rFonts w:cs="Times New Roman"/>
          <w:b/>
          <w:color w:val="000000" w:themeColor="text1"/>
          <w:szCs w:val="28"/>
          <w:lang w:val="en-US"/>
        </w:rPr>
        <w:t>AndrOS</w:t>
      </w:r>
      <w:r w:rsidRPr="0023131B">
        <w:rPr>
          <w:rFonts w:cs="Times New Roman"/>
          <w:b/>
          <w:color w:val="000000" w:themeColor="text1"/>
          <w:szCs w:val="28"/>
        </w:rPr>
        <w:t>:</w:t>
      </w:r>
    </w:p>
    <w:p w:rsidR="00302AD6" w:rsidRPr="00362819" w:rsidRDefault="00362819" w:rsidP="00362819">
      <w:pPr>
        <w:pStyle w:val="a7"/>
        <w:numPr>
          <w:ilvl w:val="0"/>
          <w:numId w:val="2"/>
        </w:numPr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Python 3</w:t>
      </w:r>
    </w:p>
    <w:p w:rsidR="00302AD6" w:rsidRPr="00302AD6" w:rsidRDefault="00302AD6" w:rsidP="00302AD6">
      <w:pPr>
        <w:ind w:left="-360"/>
        <w:rPr>
          <w:rFonts w:cs="Times New Roman"/>
          <w:color w:val="000000" w:themeColor="text1"/>
          <w:szCs w:val="28"/>
        </w:rPr>
      </w:pPr>
    </w:p>
    <w:p w:rsidR="004822E2" w:rsidRPr="00302AD6" w:rsidRDefault="004822E2" w:rsidP="00302AD6">
      <w:pPr>
        <w:pStyle w:val="a7"/>
        <w:ind w:left="0" w:hanging="426"/>
        <w:rPr>
          <w:rFonts w:cs="Times New Roman"/>
          <w:color w:val="000000" w:themeColor="text1"/>
          <w:szCs w:val="28"/>
        </w:rPr>
      </w:pPr>
      <w:r w:rsidRPr="00302AD6">
        <w:rPr>
          <w:rFonts w:cs="Times New Roman"/>
          <w:b/>
          <w:color w:val="000000" w:themeColor="text1"/>
          <w:szCs w:val="28"/>
        </w:rPr>
        <w:t xml:space="preserve">Встановлення </w:t>
      </w:r>
      <w:proofErr w:type="spellStart"/>
      <w:r w:rsidRPr="00302AD6">
        <w:rPr>
          <w:rFonts w:cs="Times New Roman"/>
          <w:b/>
          <w:color w:val="000000" w:themeColor="text1"/>
          <w:szCs w:val="28"/>
        </w:rPr>
        <w:t>софту</w:t>
      </w:r>
      <w:proofErr w:type="spellEnd"/>
      <w:r w:rsidRPr="00302AD6">
        <w:rPr>
          <w:rFonts w:cs="Times New Roman"/>
          <w:b/>
          <w:color w:val="000000" w:themeColor="text1"/>
          <w:szCs w:val="28"/>
        </w:rPr>
        <w:t>:</w:t>
      </w:r>
    </w:p>
    <w:p w:rsidR="004A6AAC" w:rsidRDefault="004822E2" w:rsidP="004A6AAC">
      <w:pPr>
        <w:pStyle w:val="a7"/>
        <w:numPr>
          <w:ilvl w:val="0"/>
          <w:numId w:val="3"/>
        </w:numPr>
        <w:ind w:left="0"/>
        <w:rPr>
          <w:rStyle w:val="a9"/>
          <w:rFonts w:cs="Times New Roman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Python 3: </w:t>
      </w:r>
      <w:hyperlink r:id="rId8" w:history="1">
        <w:r w:rsidRPr="00C04C9B">
          <w:rPr>
            <w:rStyle w:val="a9"/>
            <w:rFonts w:cs="Times New Roman"/>
            <w:szCs w:val="28"/>
            <w:lang w:val="en-US"/>
          </w:rPr>
          <w:t>https://www.python.org/downloads/</w:t>
        </w:r>
      </w:hyperlink>
    </w:p>
    <w:p w:rsidR="004A6AAC" w:rsidRDefault="004A6AAC" w:rsidP="004A6AAC">
      <w:pPr>
        <w:pStyle w:val="a7"/>
        <w:ind w:left="0"/>
        <w:rPr>
          <w:rStyle w:val="a9"/>
          <w:rFonts w:cs="Times New Roman"/>
          <w:szCs w:val="28"/>
          <w:lang w:val="en-US"/>
        </w:rPr>
      </w:pPr>
    </w:p>
    <w:p w:rsidR="004A6AAC" w:rsidRDefault="004A6AAC" w:rsidP="004A6AAC">
      <w:pPr>
        <w:pStyle w:val="a7"/>
        <w:ind w:left="-426"/>
        <w:rPr>
          <w:rFonts w:cs="Times New Roman"/>
          <w:b/>
          <w:color w:val="000000" w:themeColor="text1"/>
          <w:szCs w:val="28"/>
        </w:rPr>
      </w:pPr>
      <w:r w:rsidRPr="004A6AAC">
        <w:rPr>
          <w:rFonts w:cs="Times New Roman"/>
          <w:b/>
          <w:color w:val="000000" w:themeColor="text1"/>
          <w:szCs w:val="28"/>
        </w:rPr>
        <w:t>Відео</w:t>
      </w:r>
      <w:r>
        <w:rPr>
          <w:rFonts w:cs="Times New Roman"/>
          <w:b/>
          <w:color w:val="000000" w:themeColor="text1"/>
          <w:szCs w:val="28"/>
        </w:rPr>
        <w:t xml:space="preserve"> презентація:</w:t>
      </w:r>
      <w:bookmarkStart w:id="1" w:name="_GoBack"/>
      <w:bookmarkEnd w:id="1"/>
    </w:p>
    <w:p w:rsidR="004A6AAC" w:rsidRPr="004A6AAC" w:rsidRDefault="004A6AAC" w:rsidP="004A6AAC">
      <w:pPr>
        <w:pStyle w:val="a7"/>
        <w:numPr>
          <w:ilvl w:val="0"/>
          <w:numId w:val="3"/>
        </w:numPr>
        <w:ind w:hanging="12"/>
        <w:rPr>
          <w:rStyle w:val="a9"/>
          <w:rFonts w:cs="Times New Roman"/>
          <w:b/>
          <w:szCs w:val="28"/>
        </w:rPr>
      </w:pPr>
      <w:r>
        <w:fldChar w:fldCharType="begin"/>
      </w:r>
      <w:r>
        <w:instrText xml:space="preserve"> HYPERLINK "https://www.youtube.com/watch?v=azVvTLCgCls&amp;feature=youtu.be" </w:instrText>
      </w:r>
      <w:r>
        <w:fldChar w:fldCharType="separate"/>
      </w:r>
      <w:r>
        <w:rPr>
          <w:rStyle w:val="a9"/>
        </w:rPr>
        <w:t>https://www.youtube.com/watch?v=azVvTLCgCls&amp;feature=youtu.be</w:t>
      </w:r>
      <w:r>
        <w:fldChar w:fldCharType="end"/>
      </w:r>
    </w:p>
    <w:p w:rsidR="00FC0E1C" w:rsidRDefault="00FC0E1C" w:rsidP="00FC0E1C">
      <w:pPr>
        <w:ind w:left="-426"/>
        <w:jc w:val="both"/>
        <w:rPr>
          <w:rFonts w:cs="Times New Roman"/>
          <w:color w:val="000000" w:themeColor="text1"/>
          <w:szCs w:val="28"/>
        </w:rPr>
      </w:pPr>
    </w:p>
    <w:p w:rsidR="00960899" w:rsidRPr="00FC0E1C" w:rsidRDefault="00960899" w:rsidP="00FC0E1C">
      <w:pPr>
        <w:rPr>
          <w:rStyle w:val="a9"/>
          <w:rFonts w:cs="Times New Roman"/>
          <w:color w:val="000000" w:themeColor="text1"/>
          <w:szCs w:val="28"/>
          <w:u w:val="none"/>
        </w:rPr>
      </w:pPr>
      <w:r w:rsidRPr="00FC0E1C">
        <w:rPr>
          <w:rStyle w:val="a9"/>
          <w:rFonts w:cs="Times New Roman"/>
          <w:szCs w:val="28"/>
          <w:lang w:val="ru-RU"/>
        </w:rPr>
        <w:br w:type="page"/>
      </w:r>
    </w:p>
    <w:p w:rsidR="00B60505" w:rsidRPr="00CB2F87" w:rsidRDefault="00B60505" w:rsidP="00CB2F87">
      <w:pPr>
        <w:pStyle w:val="AndrOS"/>
      </w:pPr>
      <w:bookmarkStart w:id="2" w:name="_Toc6411852"/>
      <w:r w:rsidRPr="00CB2F87">
        <w:lastRenderedPageBreak/>
        <w:t>2.</w:t>
      </w:r>
      <w:r w:rsidR="00951C33" w:rsidRPr="00362819">
        <w:t xml:space="preserve"> </w:t>
      </w:r>
      <w:r w:rsidRPr="00CB2F87">
        <w:t>Перший запуск</w:t>
      </w:r>
      <w:bookmarkEnd w:id="2"/>
    </w:p>
    <w:p w:rsidR="00B60505" w:rsidRDefault="00B60505" w:rsidP="00CB2F87">
      <w:pPr>
        <w:pStyle w:val="AndrOS"/>
        <w:rPr>
          <w:sz w:val="48"/>
          <w:szCs w:val="48"/>
        </w:rPr>
      </w:pPr>
      <w:bookmarkStart w:id="3" w:name="_Toc6411853"/>
      <w:r w:rsidRPr="003D588B">
        <w:rPr>
          <w:sz w:val="48"/>
          <w:szCs w:val="48"/>
        </w:rPr>
        <w:t>2.1.</w:t>
      </w:r>
      <w:r w:rsidR="00951C33" w:rsidRPr="00362819">
        <w:rPr>
          <w:sz w:val="48"/>
          <w:szCs w:val="48"/>
        </w:rPr>
        <w:t xml:space="preserve"> </w:t>
      </w:r>
      <w:r w:rsidRPr="003D588B">
        <w:rPr>
          <w:sz w:val="48"/>
          <w:szCs w:val="48"/>
        </w:rPr>
        <w:t>Перед запуском</w:t>
      </w:r>
      <w:bookmarkEnd w:id="3"/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</w:rPr>
        <w:t xml:space="preserve">Після завантаження і інсталяції </w:t>
      </w:r>
      <w:r>
        <w:rPr>
          <w:rFonts w:cs="Times New Roman"/>
          <w:lang w:val="en-US"/>
        </w:rPr>
        <w:t>AndrOS</w:t>
      </w:r>
      <w:r>
        <w:rPr>
          <w:rFonts w:cs="Times New Roman"/>
        </w:rPr>
        <w:t xml:space="preserve">, потрібно зайти в папку </w:t>
      </w:r>
      <w:r w:rsidRPr="003713E0">
        <w:rPr>
          <w:rFonts w:cs="Times New Roman"/>
        </w:rPr>
        <w:t>/</w:t>
      </w:r>
      <w:r>
        <w:rPr>
          <w:rFonts w:cs="Times New Roman"/>
        </w:rPr>
        <w:t xml:space="preserve">шлях до </w:t>
      </w:r>
      <w:r>
        <w:rPr>
          <w:rFonts w:cs="Times New Roman"/>
          <w:lang w:val="en-US"/>
        </w:rPr>
        <w:t>AndrOS</w:t>
      </w:r>
      <w:r w:rsidRPr="003713E0">
        <w:rPr>
          <w:rFonts w:cs="Times New Roman"/>
        </w:rPr>
        <w:t>/</w:t>
      </w:r>
      <w:r>
        <w:rPr>
          <w:rFonts w:cs="Times New Roman"/>
          <w:lang w:val="en-US"/>
        </w:rPr>
        <w:t>disks</w:t>
      </w:r>
      <w:r w:rsidRPr="003713E0">
        <w:rPr>
          <w:rFonts w:cs="Times New Roman"/>
        </w:rPr>
        <w:t xml:space="preserve">. </w:t>
      </w:r>
      <w:r>
        <w:rPr>
          <w:rFonts w:cs="Times New Roman"/>
        </w:rPr>
        <w:t>Тут знаходяться віртуальні диски. У папці зараз нічого немає.</w:t>
      </w:r>
    </w:p>
    <w:p w:rsidR="004822E2" w:rsidRDefault="004822E2" w:rsidP="004822E2">
      <w:pPr>
        <w:ind w:left="-1134"/>
        <w:rPr>
          <w:rFonts w:cs="Times New Roman"/>
          <w:lang w:val="ru-RU"/>
        </w:rPr>
      </w:pPr>
      <w:r>
        <w:rPr>
          <w:rFonts w:cs="Times New Roman"/>
        </w:rPr>
        <w:t xml:space="preserve">Щоб додати диск, вам необхідно тут додати папки з будь-яким </w:t>
      </w:r>
      <w:proofErr w:type="spellStart"/>
      <w:r>
        <w:rPr>
          <w:rFonts w:cs="Times New Roman"/>
        </w:rPr>
        <w:t>ім</w:t>
      </w:r>
      <w:proofErr w:type="spellEnd"/>
      <w:r w:rsidRPr="00FF564B">
        <w:rPr>
          <w:rFonts w:cs="Times New Roman"/>
          <w:lang w:val="ru-RU"/>
        </w:rPr>
        <w:t>’</w:t>
      </w:r>
      <w:r>
        <w:rPr>
          <w:rFonts w:cs="Times New Roman"/>
          <w:lang w:val="ru-RU"/>
        </w:rPr>
        <w:t xml:space="preserve">ям. </w:t>
      </w:r>
      <w:proofErr w:type="spellStart"/>
      <w:r>
        <w:rPr>
          <w:rFonts w:cs="Times New Roman"/>
          <w:lang w:val="ru-RU"/>
        </w:rPr>
        <w:t>Також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перевірте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наявність</w:t>
      </w:r>
      <w:proofErr w:type="spellEnd"/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Python</w:t>
      </w:r>
      <w:r w:rsidRPr="004822E2">
        <w:rPr>
          <w:rFonts w:cs="Times New Roman"/>
          <w:lang w:val="ru-RU"/>
        </w:rPr>
        <w:t xml:space="preserve"> 3</w:t>
      </w:r>
      <w:r w:rsidR="00365440">
        <w:rPr>
          <w:rFonts w:cs="Times New Roman"/>
        </w:rPr>
        <w:t xml:space="preserve"> та </w:t>
      </w:r>
      <w:proofErr w:type="spellStart"/>
      <w:r w:rsidR="00365440">
        <w:rPr>
          <w:rFonts w:cs="Times New Roman"/>
        </w:rPr>
        <w:t>pip</w:t>
      </w:r>
      <w:proofErr w:type="spellEnd"/>
      <w:r w:rsidR="00841E88">
        <w:rPr>
          <w:rFonts w:cs="Times New Roman"/>
          <w:lang w:val="ru-RU"/>
        </w:rPr>
        <w:t xml:space="preserve"> </w:t>
      </w:r>
      <w:hyperlink w:anchor="pypi" w:history="1">
        <w:r w:rsidR="00841E88" w:rsidRPr="00965072">
          <w:rPr>
            <w:rStyle w:val="a9"/>
            <w:rFonts w:cs="Times New Roman"/>
            <w:lang w:val="en-US"/>
          </w:rPr>
          <w:t>[3]</w:t>
        </w:r>
      </w:hyperlink>
      <w:r w:rsidRPr="004822E2">
        <w:rPr>
          <w:rFonts w:cs="Times New Roman"/>
          <w:lang w:val="ru-RU"/>
        </w:rPr>
        <w:t>:</w:t>
      </w:r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  <w:noProof/>
          <w:lang w:eastAsia="uk-UA"/>
        </w:rPr>
        <w:drawing>
          <wp:inline distT="0" distB="0" distL="0" distR="0" wp14:anchorId="30895DD2" wp14:editId="20E0FBF6">
            <wp:extent cx="11347450" cy="1912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28" cy="191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2E2" w:rsidRPr="004822E2" w:rsidRDefault="004822E2" w:rsidP="004822E2">
      <w:pPr>
        <w:ind w:left="-1134"/>
        <w:rPr>
          <w:rFonts w:cs="Times New Roman"/>
          <w:lang w:val="ru-RU"/>
        </w:rPr>
      </w:pPr>
      <w:proofErr w:type="spellStart"/>
      <w:r w:rsidRPr="00751ECC">
        <w:rPr>
          <w:rFonts w:cs="Times New Roman"/>
          <w:lang w:val="ru-RU"/>
        </w:rPr>
        <w:t>Далі</w:t>
      </w:r>
      <w:proofErr w:type="spellEnd"/>
      <w:r w:rsidRPr="00751ECC">
        <w:rPr>
          <w:rFonts w:cs="Times New Roman"/>
          <w:lang w:val="ru-RU"/>
        </w:rPr>
        <w:t xml:space="preserve">, можете </w:t>
      </w:r>
      <w:proofErr w:type="spellStart"/>
      <w:r w:rsidRPr="00751ECC">
        <w:rPr>
          <w:rFonts w:cs="Times New Roman"/>
          <w:lang w:val="ru-RU"/>
        </w:rPr>
        <w:t>приступати</w:t>
      </w:r>
      <w:proofErr w:type="spellEnd"/>
      <w:r w:rsidRPr="00751ECC">
        <w:rPr>
          <w:rFonts w:cs="Times New Roman"/>
          <w:lang w:val="ru-RU"/>
        </w:rPr>
        <w:t xml:space="preserve"> до </w:t>
      </w:r>
      <w:proofErr w:type="spellStart"/>
      <w:r w:rsidRPr="00751ECC">
        <w:rPr>
          <w:rFonts w:cs="Times New Roman"/>
          <w:lang w:val="ru-RU"/>
        </w:rPr>
        <w:t>пе</w:t>
      </w:r>
      <w:r>
        <w:rPr>
          <w:rFonts w:cs="Times New Roman"/>
          <w:lang w:val="ru-RU"/>
        </w:rPr>
        <w:t>р</w:t>
      </w:r>
      <w:r w:rsidRPr="00751ECC">
        <w:rPr>
          <w:rFonts w:cs="Times New Roman"/>
          <w:lang w:val="ru-RU"/>
        </w:rPr>
        <w:t>шого</w:t>
      </w:r>
      <w:proofErr w:type="spellEnd"/>
      <w:r w:rsidRPr="00751ECC">
        <w:rPr>
          <w:rFonts w:cs="Times New Roman"/>
          <w:lang w:val="ru-RU"/>
        </w:rPr>
        <w:t xml:space="preserve"> запуску</w:t>
      </w:r>
    </w:p>
    <w:p w:rsidR="00CB2F87" w:rsidRDefault="00CB2F87">
      <w:pPr>
        <w:rPr>
          <w:rFonts w:ascii="Arial Nova" w:hAnsi="Arial Nova" w:cs="Calibri"/>
          <w:sz w:val="36"/>
        </w:rPr>
      </w:pPr>
      <w:r>
        <w:rPr>
          <w:rFonts w:ascii="Arial Nova" w:hAnsi="Arial Nova" w:cs="Calibri"/>
          <w:sz w:val="36"/>
        </w:rPr>
        <w:br w:type="page"/>
      </w:r>
    </w:p>
    <w:p w:rsidR="00B60505" w:rsidRDefault="00B60505" w:rsidP="00CB2F87">
      <w:pPr>
        <w:pStyle w:val="AndrOS"/>
        <w:rPr>
          <w:sz w:val="48"/>
          <w:szCs w:val="48"/>
        </w:rPr>
      </w:pPr>
      <w:bookmarkStart w:id="4" w:name="_Toc6411854"/>
      <w:r w:rsidRPr="003D588B">
        <w:rPr>
          <w:sz w:val="48"/>
          <w:szCs w:val="48"/>
        </w:rPr>
        <w:lastRenderedPageBreak/>
        <w:t xml:space="preserve">2.2. </w:t>
      </w:r>
      <w:r w:rsidR="001A4A3E" w:rsidRPr="0023131B">
        <w:rPr>
          <w:sz w:val="48"/>
          <w:szCs w:val="48"/>
        </w:rPr>
        <w:t>Н</w:t>
      </w:r>
      <w:r w:rsidR="00D01DB6" w:rsidRPr="003D588B">
        <w:rPr>
          <w:sz w:val="48"/>
          <w:szCs w:val="48"/>
        </w:rPr>
        <w:t>алаштування</w:t>
      </w:r>
      <w:bookmarkEnd w:id="4"/>
    </w:p>
    <w:p w:rsidR="004822E2" w:rsidRPr="004822E2" w:rsidRDefault="004822E2" w:rsidP="004822E2"/>
    <w:p w:rsidR="00076B99" w:rsidRDefault="004822E2" w:rsidP="00076B99">
      <w:pPr>
        <w:ind w:left="-1134"/>
      </w:pPr>
      <w:r>
        <w:t xml:space="preserve">Для початку, запустіть </w:t>
      </w:r>
      <w:r>
        <w:rPr>
          <w:lang w:val="en-US"/>
        </w:rPr>
        <w:t>AndrOS</w:t>
      </w:r>
      <w:r w:rsidRPr="004822E2">
        <w:t>.</w:t>
      </w:r>
      <w:r>
        <w:rPr>
          <w:lang w:val="en-US"/>
        </w:rPr>
        <w:t>exe</w:t>
      </w:r>
      <w:r w:rsidRPr="004822E2">
        <w:t xml:space="preserve"> в папці</w:t>
      </w:r>
      <w:r>
        <w:t xml:space="preserve"> з</w:t>
      </w:r>
      <w:r w:rsidRPr="004822E2">
        <w:t xml:space="preserve"> </w:t>
      </w:r>
      <w:r>
        <w:rPr>
          <w:lang w:val="en-US"/>
        </w:rPr>
        <w:t>AndrOS</w:t>
      </w:r>
      <w:r>
        <w:t>.</w:t>
      </w:r>
    </w:p>
    <w:p w:rsidR="00A5113B" w:rsidRDefault="00076B99" w:rsidP="001610E4">
      <w:pPr>
        <w:ind w:left="-1134"/>
      </w:pPr>
      <w:r>
        <w:t xml:space="preserve">Нас </w:t>
      </w:r>
      <w:r w:rsidR="00A5113B">
        <w:t>зустрічає</w:t>
      </w:r>
      <w:r w:rsidR="001610E4">
        <w:t xml:space="preserve"> меню для налаштування програми.</w:t>
      </w:r>
    </w:p>
    <w:p w:rsidR="00A5113B" w:rsidRDefault="00A5113B" w:rsidP="00076B99">
      <w:pPr>
        <w:ind w:left="-1134"/>
      </w:pPr>
      <w:r>
        <w:t>Вас просять ввести</w:t>
      </w:r>
      <w:r w:rsidRPr="00A5113B">
        <w:rPr>
          <w:lang w:val="ru-RU"/>
        </w:rPr>
        <w:t xml:space="preserve"> </w:t>
      </w:r>
      <w:r>
        <w:t xml:space="preserve">мову. </w:t>
      </w:r>
      <w:r>
        <w:rPr>
          <w:lang w:val="en-US"/>
        </w:rPr>
        <w:t>AndrOS</w:t>
      </w:r>
      <w:r w:rsidRPr="00A5113B">
        <w:rPr>
          <w:lang w:val="ru-RU"/>
        </w:rPr>
        <w:t xml:space="preserve"> </w:t>
      </w:r>
      <w:r w:rsidR="001610E4">
        <w:t xml:space="preserve">підтримує </w:t>
      </w:r>
      <w:proofErr w:type="spellStart"/>
      <w:r>
        <w:rPr>
          <w:lang w:val="ru-RU"/>
        </w:rPr>
        <w:t>російську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англійську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</w:t>
      </w:r>
      <w:r w:rsidR="001610E4">
        <w:rPr>
          <w:lang w:val="ru-RU"/>
        </w:rPr>
        <w:t>и</w:t>
      </w:r>
      <w:proofErr w:type="spellEnd"/>
      <w:r>
        <w:rPr>
          <w:lang w:val="ru-RU"/>
        </w:rPr>
        <w:t xml:space="preserve">. Тому </w:t>
      </w:r>
      <w:proofErr w:type="spellStart"/>
      <w:r>
        <w:rPr>
          <w:lang w:val="ru-RU"/>
        </w:rPr>
        <w:t>ви</w:t>
      </w:r>
      <w:proofErr w:type="spellEnd"/>
      <w:r>
        <w:rPr>
          <w:lang w:val="ru-RU"/>
        </w:rPr>
        <w:t xml:space="preserve"> можете ввести </w:t>
      </w:r>
      <w:proofErr w:type="gramStart"/>
      <w:r>
        <w:rPr>
          <w:lang w:val="en-US"/>
        </w:rPr>
        <w:t>ru</w:t>
      </w:r>
      <w:r w:rsidRPr="00A5113B">
        <w:rPr>
          <w:lang w:val="ru-RU"/>
        </w:rPr>
        <w:t xml:space="preserve">  </w:t>
      </w:r>
      <w:r>
        <w:t>або</w:t>
      </w:r>
      <w:proofErr w:type="gramEnd"/>
      <w:r>
        <w:t xml:space="preserve"> </w:t>
      </w:r>
      <w:r>
        <w:rPr>
          <w:lang w:val="en-US"/>
        </w:rPr>
        <w:t>en</w:t>
      </w:r>
      <w:r>
        <w:t>.</w:t>
      </w:r>
    </w:p>
    <w:p w:rsidR="00A5113B" w:rsidRDefault="00A5113B" w:rsidP="00076B99">
      <w:pPr>
        <w:ind w:left="-1134"/>
      </w:pPr>
      <w:r>
        <w:t xml:space="preserve">Далі диски. Для початку вам необхідно ввести к-ть </w:t>
      </w:r>
      <w:r w:rsidR="002C74DC">
        <w:t>«</w:t>
      </w:r>
      <w:r>
        <w:t>дисків</w:t>
      </w:r>
      <w:r w:rsidR="002C74DC">
        <w:t>»</w:t>
      </w:r>
      <w:r w:rsidR="004E2C96">
        <w:t xml:space="preserve">, тобто к-ть папок в папці </w:t>
      </w:r>
    </w:p>
    <w:p w:rsidR="00A5113B" w:rsidRDefault="00A5113B" w:rsidP="00076B99">
      <w:pPr>
        <w:ind w:left="-1134"/>
        <w:rPr>
          <w:lang w:val="en-US"/>
        </w:rPr>
      </w:pPr>
      <w:r>
        <w:rPr>
          <w:lang w:val="ru-RU"/>
        </w:rPr>
        <w:t xml:space="preserve">/Шлях до </w:t>
      </w:r>
      <w:r>
        <w:rPr>
          <w:lang w:val="en-US"/>
        </w:rPr>
        <w:t>AndrOS</w:t>
      </w:r>
      <w:r w:rsidRPr="00A5113B">
        <w:rPr>
          <w:lang w:val="ru-RU"/>
        </w:rPr>
        <w:t>/</w:t>
      </w:r>
      <w:r>
        <w:rPr>
          <w:lang w:val="en-US"/>
        </w:rPr>
        <w:t>disks</w:t>
      </w:r>
      <w:r w:rsidRPr="00A5113B">
        <w:rPr>
          <w:lang w:val="ru-RU"/>
        </w:rPr>
        <w:t>.</w:t>
      </w:r>
      <w:r>
        <w:t xml:space="preserve"> Після цього вам спочатку треба ввести </w:t>
      </w:r>
      <w:proofErr w:type="spellStart"/>
      <w:r>
        <w:t>ім</w:t>
      </w:r>
      <w:proofErr w:type="spellEnd"/>
      <w:r w:rsidRPr="00A5113B">
        <w:rPr>
          <w:lang w:val="ru-RU"/>
        </w:rPr>
        <w:t>’</w:t>
      </w:r>
      <w:r>
        <w:rPr>
          <w:lang w:val="ru-RU"/>
        </w:rPr>
        <w:t xml:space="preserve">я головного диску, з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стартувати</w:t>
      </w:r>
      <w:proofErr w:type="spellEnd"/>
      <w:r>
        <w:rPr>
          <w:lang w:val="ru-RU"/>
        </w:rPr>
        <w:t xml:space="preserve"> система.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вводьте</w:t>
      </w:r>
      <w:proofErr w:type="spellEnd"/>
      <w:r>
        <w:rPr>
          <w:lang w:val="ru-RU"/>
        </w:rPr>
        <w:t xml:space="preserve"> один за одним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дисків</w:t>
      </w:r>
      <w:proofErr w:type="spellEnd"/>
      <w:r>
        <w:rPr>
          <w:lang w:val="ru-RU"/>
        </w:rPr>
        <w:t xml:space="preserve"> через </w:t>
      </w:r>
      <w:r>
        <w:rPr>
          <w:lang w:val="en-US"/>
        </w:rPr>
        <w:t>ENTER.</w:t>
      </w:r>
    </w:p>
    <w:p w:rsidR="00CB509D" w:rsidRDefault="00CB509D" w:rsidP="00076B99">
      <w:pPr>
        <w:ind w:left="-1134"/>
        <w:rPr>
          <w:lang w:val="en-US"/>
        </w:rPr>
      </w:pPr>
    </w:p>
    <w:tbl>
      <w:tblPr>
        <w:tblStyle w:val="aa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8158"/>
      </w:tblGrid>
      <w:tr w:rsidR="00CB509D" w:rsidTr="00CB509D">
        <w:tc>
          <w:tcPr>
            <w:tcW w:w="1838" w:type="dxa"/>
          </w:tcPr>
          <w:p w:rsidR="00CB509D" w:rsidRDefault="00CB509D" w:rsidP="00076B99">
            <w:pPr>
              <w:rPr>
                <w:lang w:val="en-US"/>
              </w:rPr>
            </w:pPr>
            <w:r w:rsidRPr="00CB509D">
              <w:rPr>
                <w:rFonts w:asciiTheme="minorHAnsi" w:hAnsiTheme="minorHAnsi"/>
                <w:b/>
                <w:noProof/>
                <w:sz w:val="40"/>
                <w:lang w:eastAsia="uk-UA"/>
              </w:rPr>
              <w:drawing>
                <wp:inline distT="0" distB="0" distL="0" distR="0" wp14:anchorId="722EC875" wp14:editId="07CD2446">
                  <wp:extent cx="1343025" cy="1179624"/>
                  <wp:effectExtent l="0" t="0" r="0" b="1905"/>
                  <wp:docPr id="4" name="Рисунок 4" descr="F:\Увага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Увага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694" cy="119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CB509D" w:rsidRPr="00CB509D" w:rsidRDefault="00CB509D" w:rsidP="00CB509D">
            <w:pPr>
              <w:jc w:val="both"/>
              <w:rPr>
                <w:rFonts w:asciiTheme="minorHAnsi" w:hAnsiTheme="minorHAnsi"/>
                <w:sz w:val="40"/>
                <w:lang w:val="ru-RU"/>
              </w:rPr>
            </w:pPr>
            <w:r>
              <w:rPr>
                <w:rFonts w:asciiTheme="minorHAnsi" w:hAnsiTheme="minorHAnsi"/>
                <w:sz w:val="40"/>
              </w:rPr>
              <w:t xml:space="preserve">Уважно перевіряйте назву диска. Якщо назва диску, яку ви ввели, і справжня назва не співпадають, то </w:t>
            </w:r>
            <w:r>
              <w:rPr>
                <w:rFonts w:asciiTheme="minorHAnsi" w:hAnsiTheme="minorHAnsi"/>
                <w:sz w:val="40"/>
                <w:lang w:val="en-US"/>
              </w:rPr>
              <w:t>AndrOS</w:t>
            </w:r>
            <w:r w:rsidRPr="00CB509D">
              <w:rPr>
                <w:rFonts w:asciiTheme="minorHAnsi" w:hAnsiTheme="minorHAnsi"/>
                <w:sz w:val="40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40"/>
                <w:lang w:val="ru-RU"/>
              </w:rPr>
              <w:t xml:space="preserve">не буде </w:t>
            </w:r>
            <w:proofErr w:type="spellStart"/>
            <w:r>
              <w:rPr>
                <w:rFonts w:asciiTheme="minorHAnsi" w:hAnsiTheme="minorHAnsi"/>
                <w:sz w:val="40"/>
                <w:lang w:val="ru-RU"/>
              </w:rPr>
              <w:t>працювати</w:t>
            </w:r>
            <w:proofErr w:type="spellEnd"/>
            <w:r>
              <w:rPr>
                <w:rFonts w:asciiTheme="minorHAnsi" w:hAnsiTheme="minorHAnsi"/>
                <w:sz w:val="40"/>
                <w:lang w:val="ru-RU"/>
              </w:rPr>
              <w:t xml:space="preserve"> корректно.</w:t>
            </w:r>
          </w:p>
          <w:p w:rsidR="00CB509D" w:rsidRPr="0023131B" w:rsidRDefault="00CB509D" w:rsidP="00076B99">
            <w:pPr>
              <w:rPr>
                <w:lang w:val="ru-RU"/>
              </w:rPr>
            </w:pPr>
          </w:p>
        </w:tc>
      </w:tr>
    </w:tbl>
    <w:p w:rsidR="00CB509D" w:rsidRDefault="005826F4" w:rsidP="00076B99">
      <w:pPr>
        <w:ind w:left="-1134"/>
      </w:pPr>
      <w:r>
        <w:t xml:space="preserve">Наприклад, ввівши назви </w:t>
      </w:r>
      <w:r>
        <w:rPr>
          <w:lang w:val="en-US"/>
        </w:rPr>
        <w:t>C</w:t>
      </w:r>
      <w:r w:rsidRPr="005826F4">
        <w:rPr>
          <w:lang w:val="ru-RU"/>
        </w:rPr>
        <w:t xml:space="preserve"> </w:t>
      </w:r>
      <w:r>
        <w:rPr>
          <w:lang w:val="ru-RU"/>
        </w:rPr>
        <w:t xml:space="preserve">та  </w:t>
      </w:r>
      <w:r>
        <w:rPr>
          <w:lang w:val="en-US"/>
        </w:rPr>
        <w:t>D</w:t>
      </w:r>
      <w:r>
        <w:t xml:space="preserve">, у папці </w:t>
      </w:r>
      <w:r>
        <w:rPr>
          <w:lang w:val="en-US"/>
        </w:rPr>
        <w:t>disks</w:t>
      </w:r>
      <w:r w:rsidRPr="005826F4">
        <w:rPr>
          <w:lang w:val="ru-RU"/>
        </w:rPr>
        <w:t xml:space="preserve"> </w:t>
      </w:r>
      <w:r>
        <w:t xml:space="preserve"> будуть створені папки з відповідними назвами. </w:t>
      </w:r>
    </w:p>
    <w:p w:rsidR="005826F4" w:rsidRPr="005826F4" w:rsidRDefault="005826F4" w:rsidP="004E2C96">
      <w:pPr>
        <w:ind w:left="-1134"/>
        <w:jc w:val="center"/>
      </w:pPr>
      <w:r>
        <w:rPr>
          <w:noProof/>
          <w:lang w:eastAsia="uk-UA"/>
        </w:rPr>
        <w:drawing>
          <wp:inline distT="0" distB="0" distL="0" distR="0" wp14:anchorId="63F536F8" wp14:editId="514AA202">
            <wp:extent cx="5940425" cy="2788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писати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3B" w:rsidRDefault="00A5113B" w:rsidP="00076B99">
      <w:pPr>
        <w:ind w:left="-1134"/>
        <w:rPr>
          <w:lang w:val="ru-RU"/>
        </w:rPr>
      </w:pPr>
    </w:p>
    <w:p w:rsidR="00CD7FA5" w:rsidRDefault="00CD7FA5" w:rsidP="00076B99">
      <w:pPr>
        <w:ind w:left="-1134"/>
        <w:rPr>
          <w:lang w:val="ru-RU"/>
        </w:rPr>
      </w:pPr>
    </w:p>
    <w:p w:rsidR="00CD7FA5" w:rsidRDefault="00CD7FA5" w:rsidP="00076B99">
      <w:pPr>
        <w:ind w:left="-1134"/>
        <w:rPr>
          <w:lang w:val="ru-RU"/>
        </w:rPr>
      </w:pPr>
    </w:p>
    <w:p w:rsidR="00CD7FA5" w:rsidRDefault="00CD7FA5" w:rsidP="006037A9">
      <w:pPr>
        <w:ind w:left="-1134"/>
        <w:rPr>
          <w:lang w:val="ru-RU"/>
        </w:rPr>
      </w:pPr>
      <w:r>
        <w:t xml:space="preserve">Наступне, це </w:t>
      </w:r>
      <w:r>
        <w:rPr>
          <w:lang w:val="en-US"/>
        </w:rPr>
        <w:t>Gmail</w:t>
      </w:r>
      <w:r w:rsidRPr="00CD7FA5">
        <w:rPr>
          <w:lang w:val="ru-RU"/>
        </w:rPr>
        <w:t xml:space="preserve"> </w:t>
      </w:r>
      <w:r>
        <w:t>акаунт. Якщо ви хочете увійти в</w:t>
      </w:r>
      <w:r w:rsidR="006037A9">
        <w:t xml:space="preserve"> свій </w:t>
      </w:r>
      <w:proofErr w:type="spellStart"/>
      <w:r w:rsidR="006037A9">
        <w:t>акаунт</w:t>
      </w:r>
      <w:proofErr w:type="spellEnd"/>
      <w:r w:rsidR="006037A9">
        <w:t>, то у відповідь запитання</w:t>
      </w:r>
      <w:r>
        <w:t xml:space="preserve"> </w:t>
      </w:r>
      <w:r w:rsidR="006037A9" w:rsidRPr="006037A9">
        <w:rPr>
          <w:rFonts w:ascii="Consolas" w:hAnsi="Consolas"/>
          <w:lang w:val="ru-RU"/>
        </w:rPr>
        <w:t>“</w:t>
      </w:r>
      <w:r w:rsidR="00C95C9E" w:rsidRPr="00C95C9E">
        <w:rPr>
          <w:rFonts w:ascii="Consolas" w:hAnsi="Consolas"/>
          <w:lang w:val="ru-RU"/>
        </w:rPr>
        <w:t>”</w:t>
      </w:r>
      <w:r w:rsidR="006037A9" w:rsidRPr="006037A9">
        <w:rPr>
          <w:rFonts w:ascii="Consolas" w:hAnsi="Consolas"/>
          <w:lang w:val="ru-RU"/>
        </w:rPr>
        <w:t xml:space="preserve"> </w:t>
      </w:r>
      <w:r w:rsidR="006037A9" w:rsidRPr="006037A9">
        <w:t xml:space="preserve">натисніть </w:t>
      </w:r>
      <w:r w:rsidR="006037A9" w:rsidRPr="006037A9">
        <w:rPr>
          <w:lang w:val="ru-RU"/>
        </w:rPr>
        <w:t>“</w:t>
      </w:r>
      <w:r w:rsidR="006037A9" w:rsidRPr="006037A9">
        <w:t>y</w:t>
      </w:r>
      <w:r w:rsidR="006037A9" w:rsidRPr="006037A9">
        <w:rPr>
          <w:lang w:val="ru-RU"/>
        </w:rPr>
        <w:t>”</w:t>
      </w:r>
      <w:r w:rsidR="006037A9">
        <w:rPr>
          <w:lang w:val="ru-RU"/>
        </w:rPr>
        <w:t>.</w:t>
      </w:r>
    </w:p>
    <w:p w:rsidR="006037A9" w:rsidRPr="006037A9" w:rsidRDefault="006037A9" w:rsidP="006037A9">
      <w:pPr>
        <w:ind w:left="-1134"/>
      </w:pPr>
      <w:r>
        <w:rPr>
          <w:lang w:val="ru-RU"/>
        </w:rPr>
        <w:t xml:space="preserve">Введіть </w:t>
      </w:r>
      <w:r>
        <w:t xml:space="preserve">адресу </w:t>
      </w:r>
      <w:r>
        <w:rPr>
          <w:lang w:val="en-US"/>
        </w:rPr>
        <w:t>Gmail</w:t>
      </w:r>
      <w:r>
        <w:t>.</w:t>
      </w:r>
    </w:p>
    <w:tbl>
      <w:tblPr>
        <w:tblStyle w:val="aa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8158"/>
      </w:tblGrid>
      <w:tr w:rsidR="006037A9" w:rsidTr="00FC0E1C">
        <w:tc>
          <w:tcPr>
            <w:tcW w:w="1838" w:type="dxa"/>
          </w:tcPr>
          <w:p w:rsidR="006037A9" w:rsidRDefault="006037A9" w:rsidP="00FC0E1C">
            <w:pPr>
              <w:rPr>
                <w:lang w:val="en-US"/>
              </w:rPr>
            </w:pPr>
            <w:r w:rsidRPr="00CB509D">
              <w:rPr>
                <w:rFonts w:asciiTheme="minorHAnsi" w:hAnsiTheme="minorHAnsi"/>
                <w:b/>
                <w:noProof/>
                <w:sz w:val="40"/>
                <w:lang w:eastAsia="uk-UA"/>
              </w:rPr>
              <w:drawing>
                <wp:inline distT="0" distB="0" distL="0" distR="0" wp14:anchorId="3735FF5E" wp14:editId="2D928E6B">
                  <wp:extent cx="1343025" cy="1179624"/>
                  <wp:effectExtent l="0" t="0" r="0" b="1905"/>
                  <wp:docPr id="12" name="Рисунок 12" descr="F:\Увага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Увага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694" cy="119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6037A9" w:rsidRPr="006037A9" w:rsidRDefault="006037A9" w:rsidP="00FC0E1C">
            <w:pPr>
              <w:jc w:val="both"/>
              <w:rPr>
                <w:rFonts w:asciiTheme="minorHAnsi" w:hAnsiTheme="minorHAnsi"/>
                <w:sz w:val="40"/>
              </w:rPr>
            </w:pPr>
            <w:r>
              <w:rPr>
                <w:rFonts w:asciiTheme="minorHAnsi" w:hAnsiTheme="minorHAnsi"/>
                <w:sz w:val="40"/>
              </w:rPr>
              <w:t xml:space="preserve">Увага! Ми не використовуємо ваші дані, які ви  вводите. Ці дані будуть збережені тільки у файлі </w:t>
            </w:r>
            <w:r>
              <w:rPr>
                <w:rFonts w:asciiTheme="minorHAnsi" w:hAnsiTheme="minorHAnsi"/>
                <w:sz w:val="40"/>
                <w:lang w:val="en-US"/>
              </w:rPr>
              <w:t>config</w:t>
            </w:r>
            <w:r w:rsidRPr="006037A9">
              <w:rPr>
                <w:rFonts w:asciiTheme="minorHAnsi" w:hAnsiTheme="minorHAnsi"/>
                <w:sz w:val="40"/>
              </w:rPr>
              <w:t>.</w:t>
            </w:r>
            <w:r>
              <w:rPr>
                <w:rFonts w:asciiTheme="minorHAnsi" w:hAnsiTheme="minorHAnsi"/>
                <w:sz w:val="40"/>
                <w:lang w:val="en-US"/>
              </w:rPr>
              <w:t>ini</w:t>
            </w:r>
            <w:r w:rsidRPr="006037A9">
              <w:rPr>
                <w:rFonts w:asciiTheme="minorHAnsi" w:hAnsiTheme="minorHAnsi"/>
                <w:sz w:val="40"/>
              </w:rPr>
              <w:t>.</w:t>
            </w:r>
          </w:p>
          <w:p w:rsidR="006037A9" w:rsidRPr="006037A9" w:rsidRDefault="006037A9" w:rsidP="00FC0E1C"/>
        </w:tc>
      </w:tr>
    </w:tbl>
    <w:p w:rsidR="006037A9" w:rsidRDefault="006037A9" w:rsidP="00076B99">
      <w:pPr>
        <w:ind w:left="-1134"/>
      </w:pPr>
    </w:p>
    <w:p w:rsidR="006037A9" w:rsidRPr="006037A9" w:rsidRDefault="006037A9" w:rsidP="00076B99">
      <w:pPr>
        <w:ind w:left="-1134"/>
      </w:pPr>
      <w:r>
        <w:t xml:space="preserve">Потім напишіть </w:t>
      </w:r>
      <w:r w:rsidR="00357C64">
        <w:t>В</w:t>
      </w:r>
      <w:r>
        <w:t xml:space="preserve">аш пароль. Якщо ви використовуєте двох-факторну авторизацію, то перейдіть, будь ласка, за цим </w:t>
      </w:r>
      <w:r w:rsidRPr="006037A9">
        <w:rPr>
          <w:rStyle w:val="a9"/>
        </w:rPr>
        <w:t>посиланням</w:t>
      </w:r>
      <w:r w:rsidRPr="006037A9">
        <w:rPr>
          <w:rStyle w:val="a9"/>
          <w:color w:val="auto"/>
          <w:u w:val="none"/>
        </w:rPr>
        <w:t>.</w:t>
      </w:r>
    </w:p>
    <w:p w:rsidR="006037A9" w:rsidRPr="00CD7FA5" w:rsidRDefault="006037A9" w:rsidP="006037A9"/>
    <w:p w:rsidR="001A4A3E" w:rsidRPr="006037A9" w:rsidRDefault="00CB2F87" w:rsidP="001A4A3E">
      <w:pPr>
        <w:pStyle w:val="AndrOS"/>
      </w:pPr>
      <w:r>
        <w:br w:type="page"/>
      </w:r>
      <w:bookmarkStart w:id="5" w:name="_Toc6411855"/>
      <w:r w:rsidR="001A4A3E" w:rsidRPr="006037A9">
        <w:lastRenderedPageBreak/>
        <w:t>2.3. Запуск</w:t>
      </w:r>
      <w:bookmarkEnd w:id="5"/>
    </w:p>
    <w:p w:rsidR="001A4A3E" w:rsidRPr="001A4A3E" w:rsidRDefault="001A4A3E" w:rsidP="001A4A3E">
      <w:pPr>
        <w:ind w:left="-993"/>
      </w:pPr>
      <w:r w:rsidRPr="001A4A3E">
        <w:t>Після всіх налаштувань системи, автоматично йде завантаження системи:</w:t>
      </w:r>
    </w:p>
    <w:p w:rsidR="001A4A3E" w:rsidRPr="006037A9" w:rsidRDefault="00362819" w:rsidP="004E2C96">
      <w:pPr>
        <w:ind w:left="-993"/>
        <w:jc w:val="center"/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 wp14:anchorId="6A6E6D78" wp14:editId="296A8331">
            <wp:extent cx="5940425" cy="2214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писати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96" w:rsidRPr="006037A9" w:rsidRDefault="001A4A3E" w:rsidP="004E2C96">
      <w:pPr>
        <w:ind w:left="-993"/>
      </w:pPr>
      <w:r w:rsidRPr="006037A9">
        <w:t xml:space="preserve">Далі відображається логотип </w:t>
      </w:r>
      <w:r>
        <w:rPr>
          <w:lang w:val="en-US"/>
        </w:rPr>
        <w:t>AndrOS</w:t>
      </w:r>
      <w:r w:rsidRPr="006037A9">
        <w:t>:</w:t>
      </w:r>
    </w:p>
    <w:p w:rsidR="001A4A3E" w:rsidRPr="006037A9" w:rsidRDefault="001A4A3E" w:rsidP="004E2C96">
      <w:pPr>
        <w:ind w:left="-993"/>
        <w:jc w:val="center"/>
      </w:pPr>
      <w:r>
        <w:rPr>
          <w:noProof/>
          <w:sz w:val="36"/>
          <w:lang w:eastAsia="uk-UA"/>
        </w:rPr>
        <w:drawing>
          <wp:inline distT="0" distB="0" distL="0" distR="0" wp14:anchorId="7637A62B" wp14:editId="4FEEC8BD">
            <wp:extent cx="3842363" cy="477964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писати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00" cy="47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1A" w:rsidRDefault="00AC2C1A" w:rsidP="001A4A3E">
      <w:pPr>
        <w:ind w:left="-993"/>
      </w:pPr>
    </w:p>
    <w:p w:rsidR="00AC2C1A" w:rsidRDefault="00AC2C1A" w:rsidP="001A4A3E">
      <w:pPr>
        <w:ind w:left="-993"/>
      </w:pPr>
    </w:p>
    <w:p w:rsidR="00AC2C1A" w:rsidRDefault="00AC2C1A" w:rsidP="001A4A3E">
      <w:pPr>
        <w:ind w:left="-993"/>
      </w:pPr>
    </w:p>
    <w:p w:rsidR="001A4A3E" w:rsidRDefault="001A4A3E" w:rsidP="001A4A3E">
      <w:pPr>
        <w:ind w:left="-993"/>
      </w:pPr>
      <w:r>
        <w:t>Демо</w:t>
      </w:r>
      <w:r w:rsidR="00362819">
        <w:rPr>
          <w:lang w:val="ru-RU"/>
        </w:rPr>
        <w:t>н</w:t>
      </w:r>
      <w:r>
        <w:t>струється історія змін:</w:t>
      </w:r>
    </w:p>
    <w:p w:rsidR="001A4A3E" w:rsidRDefault="001A4A3E" w:rsidP="004E2C96">
      <w:pPr>
        <w:ind w:left="-993"/>
        <w:jc w:val="center"/>
      </w:pPr>
      <w:r>
        <w:rPr>
          <w:noProof/>
          <w:lang w:eastAsia="uk-UA"/>
        </w:rPr>
        <w:drawing>
          <wp:inline distT="0" distB="0" distL="0" distR="0" wp14:anchorId="1697E416" wp14:editId="5C15E945">
            <wp:extent cx="5940425" cy="3078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писати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</w:pPr>
      <w:r>
        <w:t>Система готова до роботи:</w:t>
      </w:r>
    </w:p>
    <w:p w:rsidR="001A4A3E" w:rsidRPr="001A4A3E" w:rsidRDefault="00362819" w:rsidP="004E2C96">
      <w:pPr>
        <w:ind w:left="-993"/>
        <w:jc w:val="center"/>
      </w:pPr>
      <w:r>
        <w:rPr>
          <w:noProof/>
          <w:lang w:eastAsia="uk-UA"/>
        </w:rPr>
        <w:drawing>
          <wp:inline distT="0" distB="0" distL="0" distR="0" wp14:anchorId="4FA2EEA2" wp14:editId="38A98C47">
            <wp:extent cx="5925377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писати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CB2F87" w:rsidRPr="001A4A3E" w:rsidRDefault="00CB2F87" w:rsidP="00076B99">
      <w:pPr>
        <w:ind w:left="-1134"/>
        <w:rPr>
          <w:lang w:val="ru-RU"/>
        </w:rPr>
      </w:pPr>
    </w:p>
    <w:p w:rsidR="00263E3B" w:rsidRDefault="00B60505" w:rsidP="00DC415D">
      <w:pPr>
        <w:pStyle w:val="AndrOS"/>
      </w:pPr>
      <w:bookmarkStart w:id="6" w:name="_Toc6411856"/>
      <w:r w:rsidRPr="00CB2F87">
        <w:t xml:space="preserve">3. Робота з </w:t>
      </w:r>
      <w:proofErr w:type="spellStart"/>
      <w:r w:rsidRPr="00CB2F87">
        <w:t>AndrOS</w:t>
      </w:r>
      <w:bookmarkEnd w:id="6"/>
      <w:proofErr w:type="spellEnd"/>
    </w:p>
    <w:p w:rsidR="00B60505" w:rsidRPr="00263E3B" w:rsidRDefault="00263E3B" w:rsidP="00DC415D">
      <w:pPr>
        <w:pStyle w:val="AndrOS"/>
        <w:rPr>
          <w:lang w:val="ru-RU"/>
        </w:rPr>
      </w:pPr>
      <w:bookmarkStart w:id="7" w:name="_Toc6411857"/>
      <w:r>
        <w:t>3.1. Стандартні</w:t>
      </w:r>
      <w:r w:rsidR="00D01DB6" w:rsidRPr="00DC415D">
        <w:t xml:space="preserve"> команди</w:t>
      </w:r>
      <w:r>
        <w:t xml:space="preserve"> </w:t>
      </w:r>
      <w:r>
        <w:rPr>
          <w:lang w:val="en-US"/>
        </w:rPr>
        <w:t>AndrOS</w:t>
      </w:r>
      <w:bookmarkEnd w:id="7"/>
    </w:p>
    <w:p w:rsidR="003E13FB" w:rsidRDefault="0039033E" w:rsidP="0039033E">
      <w:r>
        <w:t xml:space="preserve">Перелік всіх команд, які реалізовані в системі, можна побачити за допомогою команди </w:t>
      </w:r>
      <w:r>
        <w:rPr>
          <w:lang w:val="en-US"/>
        </w:rPr>
        <w:t>help</w:t>
      </w:r>
      <w:r>
        <w:t>:</w:t>
      </w:r>
    </w:p>
    <w:p w:rsidR="0039033E" w:rsidRPr="00263E3B" w:rsidRDefault="003E13FB" w:rsidP="0039033E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B7747F3" wp14:editId="0A100C0C">
            <wp:extent cx="5940425" cy="2485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исати4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2"/>
                    <a:stretch/>
                  </pic:blipFill>
                  <pic:spPr bwMode="auto"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3E" w:rsidRDefault="00EC457E" w:rsidP="0039033E">
      <w:r>
        <w:t>Продемонструємо</w:t>
      </w:r>
      <w:r w:rsidR="0039033E">
        <w:t xml:space="preserve"> </w:t>
      </w:r>
      <w:r w:rsidR="005826F4">
        <w:t xml:space="preserve">роботу </w:t>
      </w:r>
      <w:r w:rsidR="0039033E">
        <w:t>деяк</w:t>
      </w:r>
      <w:r w:rsidR="005826F4">
        <w:t>их</w:t>
      </w:r>
      <w:r w:rsidR="0039033E">
        <w:t xml:space="preserve"> з них. Наприклад:</w:t>
      </w:r>
    </w:p>
    <w:p w:rsidR="00244F08" w:rsidRPr="00244F08" w:rsidRDefault="00244F08" w:rsidP="00244F08">
      <w:pPr>
        <w:pStyle w:val="a7"/>
        <w:numPr>
          <w:ilvl w:val="0"/>
          <w:numId w:val="4"/>
        </w:numPr>
      </w:pPr>
      <w:r>
        <w:t xml:space="preserve">Для виходу з системи необхідно скористатися командою </w:t>
      </w:r>
      <w:r>
        <w:rPr>
          <w:lang w:val="en-US"/>
        </w:rPr>
        <w:t>quit</w:t>
      </w:r>
      <w:r w:rsidRPr="00244F08">
        <w:rPr>
          <w:lang w:val="ru-RU"/>
        </w:rPr>
        <w:t>:</w:t>
      </w:r>
    </w:p>
    <w:p w:rsidR="00244F08" w:rsidRDefault="00C56219" w:rsidP="00244F08">
      <w:pPr>
        <w:pStyle w:val="a7"/>
      </w:pPr>
      <w:r>
        <w:rPr>
          <w:noProof/>
          <w:lang w:eastAsia="uk-UA"/>
        </w:rPr>
        <w:drawing>
          <wp:inline distT="0" distB="0" distL="0" distR="0" wp14:anchorId="24AAE8E0" wp14:editId="4BB49BE9">
            <wp:extent cx="1619476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ати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08">
        <w:t xml:space="preserve"> </w:t>
      </w:r>
    </w:p>
    <w:p w:rsidR="0039033E" w:rsidRPr="005826F4" w:rsidRDefault="0039033E" w:rsidP="0039033E">
      <w:pPr>
        <w:pStyle w:val="a7"/>
        <w:numPr>
          <w:ilvl w:val="0"/>
          <w:numId w:val="4"/>
        </w:numPr>
      </w:pPr>
      <w:r>
        <w:t>Для переходу між</w:t>
      </w:r>
      <w:r w:rsidR="005826F4" w:rsidRPr="005826F4">
        <w:rPr>
          <w:lang w:val="ru-RU"/>
        </w:rPr>
        <w:t xml:space="preserve"> </w:t>
      </w:r>
      <w:r w:rsidR="005826F4">
        <w:t>дисками</w:t>
      </w:r>
      <w:r>
        <w:t>,</w:t>
      </w:r>
      <w:r w:rsidRPr="0039033E">
        <w:rPr>
          <w:lang w:val="ru-RU"/>
        </w:rPr>
        <w:t xml:space="preserve"> </w:t>
      </w:r>
      <w:r>
        <w:t xml:space="preserve">застосуємо команду </w:t>
      </w:r>
      <w:r w:rsidR="005826F4">
        <w:rPr>
          <w:lang w:val="en-US"/>
        </w:rPr>
        <w:t>disk</w:t>
      </w:r>
      <w:r w:rsidRPr="0039033E">
        <w:rPr>
          <w:lang w:val="ru-RU"/>
        </w:rPr>
        <w:t>:</w:t>
      </w:r>
    </w:p>
    <w:p w:rsidR="005826F4" w:rsidRDefault="003E13FB" w:rsidP="005826F4">
      <w:pPr>
        <w:pStyle w:val="a7"/>
      </w:pPr>
      <w:r>
        <w:rPr>
          <w:noProof/>
          <w:lang w:eastAsia="uk-UA"/>
        </w:rPr>
        <w:drawing>
          <wp:inline distT="0" distB="0" distL="0" distR="0" wp14:anchorId="6ACE1EDF" wp14:editId="00833A11">
            <wp:extent cx="1609950" cy="457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писати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4" w:rsidRPr="005826F4" w:rsidRDefault="005826F4" w:rsidP="005826F4">
      <w:pPr>
        <w:rPr>
          <w:lang w:val="ru-RU"/>
        </w:rPr>
      </w:pPr>
      <w:r>
        <w:t xml:space="preserve">    </w:t>
      </w:r>
      <w:r w:rsidRPr="005826F4">
        <w:rPr>
          <w:lang w:val="ru-RU"/>
        </w:rPr>
        <w:tab/>
      </w:r>
      <w:r>
        <w:t xml:space="preserve">Можна помітити, що поточний диск змінився на диск </w:t>
      </w:r>
      <w:r>
        <w:rPr>
          <w:lang w:val="en-US"/>
        </w:rPr>
        <w:t>D</w:t>
      </w:r>
      <w:r w:rsidRPr="005826F4">
        <w:rPr>
          <w:lang w:val="ru-RU"/>
        </w:rPr>
        <w:t>.</w:t>
      </w:r>
    </w:p>
    <w:p w:rsidR="00362819" w:rsidRPr="00362819" w:rsidRDefault="00362819" w:rsidP="005826F4">
      <w:pPr>
        <w:pStyle w:val="a7"/>
        <w:numPr>
          <w:ilvl w:val="0"/>
          <w:numId w:val="4"/>
        </w:numPr>
        <w:rPr>
          <w:lang w:val="ru-RU"/>
        </w:rPr>
      </w:pPr>
      <w:r>
        <w:t>Переглянемо його вміст і переконаємось, що там поки що нічого немає.</w:t>
      </w:r>
    </w:p>
    <w:p w:rsidR="00362819" w:rsidRPr="00251AAD" w:rsidRDefault="00362819" w:rsidP="00362819">
      <w:pPr>
        <w:pStyle w:val="a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55744C4" wp14:editId="3FF5DB96">
            <wp:extent cx="1324160" cy="43821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аписати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4" w:rsidRDefault="005826F4" w:rsidP="005826F4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Створимо на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диску папку </w:t>
      </w:r>
      <w:r>
        <w:rPr>
          <w:lang w:val="en-US"/>
        </w:rPr>
        <w:t>test</w:t>
      </w:r>
      <w:r w:rsidRPr="005826F4">
        <w:rPr>
          <w:lang w:val="ru-RU"/>
        </w:rPr>
        <w:t>:</w:t>
      </w:r>
    </w:p>
    <w:p w:rsidR="005826F4" w:rsidRDefault="003E13FB" w:rsidP="005826F4">
      <w:pPr>
        <w:pStyle w:val="a7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5F5DA44" wp14:editId="53C33533">
            <wp:extent cx="2076740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писати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D6" w:rsidRDefault="00251AAD" w:rsidP="00251AAD">
      <w:pPr>
        <w:rPr>
          <w:lang w:val="ru-RU"/>
        </w:rPr>
      </w:pPr>
      <w:r>
        <w:rPr>
          <w:lang w:val="ru-RU"/>
        </w:rPr>
        <w:tab/>
      </w:r>
    </w:p>
    <w:p w:rsidR="00DD0ED6" w:rsidRDefault="00DD0ED6">
      <w:pPr>
        <w:rPr>
          <w:lang w:val="ru-RU"/>
        </w:rPr>
      </w:pPr>
    </w:p>
    <w:p w:rsidR="00251AAD" w:rsidRDefault="00251AAD" w:rsidP="00DD0ED6">
      <w:pPr>
        <w:ind w:left="709"/>
      </w:pPr>
      <w:r>
        <w:t xml:space="preserve">Переконаємося засобами </w:t>
      </w:r>
      <w:r>
        <w:rPr>
          <w:lang w:val="en-US"/>
        </w:rPr>
        <w:t>AndrOS</w:t>
      </w:r>
      <w:r>
        <w:t>, що вона існує:</w:t>
      </w:r>
    </w:p>
    <w:p w:rsidR="00251AAD" w:rsidRPr="00251AAD" w:rsidRDefault="00251AAD" w:rsidP="00DD0ED6">
      <w:pPr>
        <w:ind w:left="709"/>
      </w:pPr>
      <w:r>
        <w:tab/>
      </w:r>
      <w:r>
        <w:rPr>
          <w:noProof/>
          <w:lang w:eastAsia="uk-UA"/>
        </w:rPr>
        <w:drawing>
          <wp:inline distT="0" distB="0" distL="0" distR="0" wp14:anchorId="02DCBED9" wp14:editId="69922BB9">
            <wp:extent cx="1305107" cy="67636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Записати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4" w:rsidRPr="00251AAD" w:rsidRDefault="00251AAD" w:rsidP="00DD0ED6">
      <w:pPr>
        <w:ind w:left="709"/>
      </w:pPr>
      <w:r>
        <w:t>П</w:t>
      </w:r>
      <w:r w:rsidR="008C20B2">
        <w:t xml:space="preserve">ереглянемо вміст диску </w:t>
      </w:r>
      <w:r w:rsidR="008C20B2">
        <w:rPr>
          <w:lang w:val="en-US"/>
        </w:rPr>
        <w:t>D</w:t>
      </w:r>
      <w:r w:rsidR="008C20B2" w:rsidRPr="008C20B2">
        <w:rPr>
          <w:lang w:val="ru-RU"/>
        </w:rPr>
        <w:t xml:space="preserve"> </w:t>
      </w:r>
      <w:r>
        <w:t xml:space="preserve">засобами </w:t>
      </w:r>
      <w:r>
        <w:rPr>
          <w:lang w:val="en-US"/>
        </w:rPr>
        <w:t>Windows</w:t>
      </w:r>
      <w:r>
        <w:t>:</w:t>
      </w:r>
    </w:p>
    <w:p w:rsidR="008C20B2" w:rsidRPr="008C20B2" w:rsidRDefault="008C20B2" w:rsidP="00DD0ED6">
      <w:r>
        <w:tab/>
      </w:r>
      <w:r>
        <w:rPr>
          <w:noProof/>
          <w:lang w:eastAsia="uk-UA"/>
        </w:rPr>
        <w:drawing>
          <wp:inline distT="0" distB="0" distL="0" distR="0" wp14:anchorId="27A44E73" wp14:editId="65624E05">
            <wp:extent cx="6106573" cy="28669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писати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92" cy="29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3E" w:rsidRPr="008C20B2" w:rsidRDefault="0039033E" w:rsidP="00EC457E">
      <w:pPr>
        <w:ind w:left="-567"/>
        <w:rPr>
          <w:lang w:val="ru-RU"/>
        </w:rPr>
      </w:pPr>
    </w:p>
    <w:p w:rsidR="008C20B2" w:rsidRDefault="008C20B2" w:rsidP="00DD0ED6">
      <w:pPr>
        <w:ind w:left="709"/>
      </w:pPr>
      <w:r>
        <w:t>Як бачимо, папка створена успішно.</w:t>
      </w:r>
    </w:p>
    <w:p w:rsidR="008C20B2" w:rsidRDefault="008C20B2" w:rsidP="00DD0ED6">
      <w:pPr>
        <w:pStyle w:val="a7"/>
        <w:numPr>
          <w:ilvl w:val="0"/>
          <w:numId w:val="4"/>
        </w:numPr>
        <w:ind w:left="709" w:firstLine="0"/>
      </w:pPr>
      <w:r>
        <w:t>Зайдемо до створеної папки:</w:t>
      </w:r>
    </w:p>
    <w:p w:rsidR="008C20B2" w:rsidRPr="00983831" w:rsidRDefault="003E13FB" w:rsidP="00DD0ED6">
      <w:pPr>
        <w:pStyle w:val="a7"/>
        <w:ind w:left="709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57F128" wp14:editId="53CB4F1E">
            <wp:extent cx="1800476" cy="47631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аписати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AD" w:rsidRPr="00251AAD" w:rsidRDefault="00983831" w:rsidP="00DD0ED6">
      <w:pPr>
        <w:pStyle w:val="a7"/>
        <w:numPr>
          <w:ilvl w:val="0"/>
          <w:numId w:val="4"/>
        </w:numPr>
        <w:ind w:left="709" w:firstLine="0"/>
      </w:pPr>
      <w:r>
        <w:t xml:space="preserve">Створимо файл </w:t>
      </w:r>
      <w:r>
        <w:rPr>
          <w:lang w:val="en-US"/>
        </w:rPr>
        <w:t>hello.py:</w:t>
      </w:r>
    </w:p>
    <w:p w:rsidR="00251AAD" w:rsidRPr="00983831" w:rsidRDefault="00251AAD" w:rsidP="00DD0ED6">
      <w:pPr>
        <w:pStyle w:val="a7"/>
        <w:ind w:left="709"/>
      </w:pPr>
      <w:r>
        <w:rPr>
          <w:noProof/>
          <w:lang w:eastAsia="uk-UA"/>
        </w:rPr>
        <w:drawing>
          <wp:inline distT="0" distB="0" distL="0" distR="0" wp14:anchorId="39A70598" wp14:editId="578E6DF0">
            <wp:extent cx="2876951" cy="25721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Записати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251AAD" w:rsidP="00DD0ED6">
      <w:pPr>
        <w:pStyle w:val="a7"/>
        <w:ind w:left="709"/>
      </w:pPr>
      <w:r>
        <w:t>та переглянемо вміст поточної папки:</w:t>
      </w:r>
    </w:p>
    <w:p w:rsidR="00251AAD" w:rsidRPr="00251AAD" w:rsidRDefault="00251AAD" w:rsidP="00DD0ED6">
      <w:pPr>
        <w:pStyle w:val="a7"/>
        <w:ind w:left="709"/>
      </w:pPr>
      <w:r>
        <w:rPr>
          <w:noProof/>
          <w:lang w:eastAsia="uk-UA"/>
        </w:rPr>
        <w:drawing>
          <wp:inline distT="0" distB="0" distL="0" distR="0" wp14:anchorId="0E1C623D" wp14:editId="71F16DA9">
            <wp:extent cx="1667108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Записати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AD" w:rsidRPr="00251AAD" w:rsidRDefault="00251AAD" w:rsidP="00DD0ED6">
      <w:pPr>
        <w:pStyle w:val="a7"/>
        <w:ind w:left="709"/>
      </w:pPr>
      <w:r>
        <w:rPr>
          <w:lang w:val="en-US"/>
        </w:rPr>
        <w:t>Windows</w:t>
      </w:r>
      <w:r w:rsidRPr="00251AAD">
        <w:rPr>
          <w:lang w:val="ru-RU"/>
        </w:rPr>
        <w:t xml:space="preserve"> </w:t>
      </w:r>
      <w:r>
        <w:t>відображає цей вміст наступним чином:</w:t>
      </w:r>
    </w:p>
    <w:p w:rsidR="0050311D" w:rsidRDefault="00251AAD" w:rsidP="00DD0ED6">
      <w:pPr>
        <w:pStyle w:val="a7"/>
        <w:ind w:left="-567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608F2BD" wp14:editId="305530BA">
            <wp:extent cx="5940425" cy="27889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аписати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1D" w:rsidRDefault="0050311D" w:rsidP="00EC457E">
      <w:pPr>
        <w:pStyle w:val="a7"/>
        <w:ind w:left="-567"/>
      </w:pPr>
    </w:p>
    <w:p w:rsidR="0050311D" w:rsidRPr="0050311D" w:rsidRDefault="0050311D" w:rsidP="00EC457E">
      <w:pPr>
        <w:pStyle w:val="a7"/>
        <w:ind w:left="-567"/>
      </w:pPr>
    </w:p>
    <w:p w:rsidR="00983831" w:rsidRDefault="00983831" w:rsidP="00DD0ED6">
      <w:pPr>
        <w:pStyle w:val="a7"/>
        <w:numPr>
          <w:ilvl w:val="0"/>
          <w:numId w:val="4"/>
        </w:numPr>
        <w:ind w:left="284" w:firstLine="0"/>
      </w:pPr>
      <w:r>
        <w:t xml:space="preserve">Наповнимо його </w:t>
      </w:r>
      <w:r>
        <w:rPr>
          <w:lang w:val="en-US"/>
        </w:rPr>
        <w:t xml:space="preserve">Python </w:t>
      </w:r>
      <w:r>
        <w:t>командою:</w:t>
      </w:r>
    </w:p>
    <w:p w:rsidR="00983831" w:rsidRPr="00983831" w:rsidRDefault="00251AAD" w:rsidP="00DD0ED6">
      <w:pPr>
        <w:ind w:left="284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F3B10E8" wp14:editId="28047D1C">
            <wp:extent cx="5620534" cy="704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аписати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DD0ED6">
      <w:pPr>
        <w:pStyle w:val="a7"/>
        <w:numPr>
          <w:ilvl w:val="0"/>
          <w:numId w:val="4"/>
        </w:numPr>
        <w:ind w:left="284" w:firstLine="0"/>
      </w:pPr>
      <w:r>
        <w:t>Переглянемо вміст останньо</w:t>
      </w:r>
      <w:r w:rsidR="0050311D">
        <w:t>го</w:t>
      </w:r>
      <w:r>
        <w:t xml:space="preserve"> створеного файлу:</w:t>
      </w:r>
    </w:p>
    <w:p w:rsidR="00983831" w:rsidRPr="00983831" w:rsidRDefault="00251AAD" w:rsidP="00DD0ED6">
      <w:pPr>
        <w:ind w:left="284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F405311" wp14:editId="71BFA058">
            <wp:extent cx="2724530" cy="457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аписати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DD0ED6">
      <w:pPr>
        <w:pStyle w:val="a7"/>
        <w:numPr>
          <w:ilvl w:val="0"/>
          <w:numId w:val="4"/>
        </w:numPr>
        <w:ind w:left="284" w:firstLine="0"/>
      </w:pPr>
      <w:r>
        <w:t xml:space="preserve">Запустимо його на виконання </w:t>
      </w:r>
      <w:r w:rsidRPr="00983831">
        <w:rPr>
          <w:lang w:val="ru-RU"/>
        </w:rPr>
        <w:t>інтерпр</w:t>
      </w:r>
      <w:r>
        <w:t>е</w:t>
      </w:r>
      <w:r w:rsidRPr="00983831">
        <w:rPr>
          <w:lang w:val="ru-RU"/>
        </w:rPr>
        <w:t>татором</w:t>
      </w:r>
      <w:r w:rsidR="00415DAA">
        <w:rPr>
          <w:lang w:val="ru-RU"/>
        </w:rPr>
        <w:t xml:space="preserve"> </w:t>
      </w:r>
      <w:hyperlink w:anchor="interpretator" w:history="1">
        <w:r w:rsidR="00415DAA" w:rsidRPr="00415DAA">
          <w:rPr>
            <w:rStyle w:val="a9"/>
            <w:lang w:val="ru-RU"/>
          </w:rPr>
          <w:t>[4]</w:t>
        </w:r>
      </w:hyperlink>
      <w:r w:rsidRPr="00983831">
        <w:rPr>
          <w:lang w:val="ru-RU"/>
        </w:rPr>
        <w:t xml:space="preserve"> </w:t>
      </w:r>
      <w:r>
        <w:rPr>
          <w:lang w:val="en-US"/>
        </w:rPr>
        <w:t>Python</w:t>
      </w:r>
      <w:r>
        <w:t>:</w:t>
      </w:r>
    </w:p>
    <w:p w:rsidR="00983831" w:rsidRPr="00983831" w:rsidRDefault="00251AAD" w:rsidP="00DD0ED6">
      <w:pPr>
        <w:ind w:left="284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F7742C2" wp14:editId="7D48F0CD">
            <wp:extent cx="2886478" cy="704948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аписати3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08" w:rsidRDefault="00263E3B" w:rsidP="00DD0ED6">
      <w:pPr>
        <w:pStyle w:val="a7"/>
        <w:numPr>
          <w:ilvl w:val="0"/>
          <w:numId w:val="4"/>
        </w:numPr>
        <w:ind w:left="284" w:firstLine="0"/>
      </w:pPr>
      <w:r>
        <w:t>Для видалення файлів</w:t>
      </w:r>
      <w:r w:rsidR="00244F08">
        <w:t xml:space="preserve"> використаємо команду </w:t>
      </w:r>
      <w:r w:rsidR="00244F08">
        <w:rPr>
          <w:lang w:val="en-US"/>
        </w:rPr>
        <w:t>rm</w:t>
      </w:r>
      <w:r w:rsidR="00244F08" w:rsidRPr="00244F08">
        <w:rPr>
          <w:lang w:val="ru-RU"/>
        </w:rPr>
        <w:t>:</w:t>
      </w:r>
    </w:p>
    <w:p w:rsidR="00365440" w:rsidRDefault="00263E3B" w:rsidP="00DD0ED6">
      <w:pPr>
        <w:ind w:left="284"/>
      </w:pPr>
      <w:r>
        <w:rPr>
          <w:noProof/>
          <w:lang w:eastAsia="uk-UA"/>
        </w:rPr>
        <w:drawing>
          <wp:inline distT="0" distB="0" distL="0" distR="0" wp14:anchorId="724AF0FD" wp14:editId="400C1851">
            <wp:extent cx="2781688" cy="724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аписати3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0" w:rsidRDefault="00365440">
      <w:r>
        <w:br w:type="page"/>
      </w:r>
    </w:p>
    <w:p w:rsidR="00365440" w:rsidRDefault="00365440" w:rsidP="00365440">
      <w:pPr>
        <w:pStyle w:val="AndrOS"/>
      </w:pPr>
      <w:bookmarkStart w:id="8" w:name="_Toc6411858"/>
      <w:r>
        <w:lastRenderedPageBreak/>
        <w:t>3.2 Усі команди</w:t>
      </w:r>
      <w:bookmarkEnd w:id="8"/>
    </w:p>
    <w:p w:rsidR="00365440" w:rsidRPr="00CD7FA5" w:rsidRDefault="00365440" w:rsidP="00CD7FA5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r w:rsidRPr="00365440">
        <w:rPr>
          <w:rStyle w:val="HTML"/>
          <w:rFonts w:ascii="Consolas" w:eastAsiaTheme="majorEastAsia" w:hAnsi="Consolas"/>
          <w:color w:val="24292E"/>
          <w:sz w:val="32"/>
        </w:rPr>
        <w:t>cp</w:t>
      </w:r>
      <w:r>
        <w:rPr>
          <w:rFonts w:ascii="Segoe UI" w:hAnsi="Segoe UI" w:cs="Segoe UI"/>
          <w:color w:val="24292E"/>
          <w:sz w:val="32"/>
          <w:szCs w:val="21"/>
        </w:rPr>
        <w:t> – Копіювати файл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reboot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 xml:space="preserve"> - </w:t>
      </w:r>
      <w:r>
        <w:rPr>
          <w:rFonts w:ascii="Segoe UI" w:hAnsi="Segoe UI" w:cs="Segoe UI"/>
          <w:color w:val="24292E"/>
          <w:sz w:val="32"/>
          <w:szCs w:val="21"/>
        </w:rPr>
        <w:t>перезавантажити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proofErr w:type="spellStart"/>
      <w:r w:rsidRPr="00365440">
        <w:rPr>
          <w:rFonts w:ascii="Segoe UI" w:hAnsi="Segoe UI" w:cs="Segoe UI"/>
          <w:color w:val="24292E"/>
          <w:sz w:val="32"/>
          <w:szCs w:val="21"/>
        </w:rPr>
        <w:t>AndrOS</w:t>
      </w:r>
      <w:proofErr w:type="spellEnd"/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r w:rsidRPr="00365440">
        <w:rPr>
          <w:rStyle w:val="HTML"/>
          <w:rFonts w:ascii="Consolas" w:eastAsiaTheme="majorEastAsia" w:hAnsi="Consolas"/>
          <w:color w:val="24292E"/>
          <w:sz w:val="32"/>
        </w:rPr>
        <w:t>cd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 - </w:t>
      </w:r>
      <w:r>
        <w:rPr>
          <w:rFonts w:ascii="Segoe UI" w:hAnsi="Segoe UI" w:cs="Segoe UI"/>
          <w:color w:val="24292E"/>
          <w:sz w:val="32"/>
          <w:szCs w:val="21"/>
        </w:rPr>
        <w:t>Перейти в директорію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print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Повернути введене число або текст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cat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> – Прочитати файл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read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del w:id="9" w:author="Unknown">
        <w:r w:rsidRPr="00365440">
          <w:rPr>
            <w:rFonts w:ascii="Segoe UI" w:hAnsi="Segoe UI" w:cs="Segoe UI"/>
            <w:color w:val="24292E"/>
            <w:sz w:val="32"/>
            <w:szCs w:val="21"/>
          </w:rPr>
          <w:delText>similar to cat</w:delText>
        </w:r>
      </w:del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 w:rsidRPr="00CD7FA5">
        <w:rPr>
          <w:rFonts w:ascii="Segoe UI" w:hAnsi="Segoe UI" w:cs="Segoe UI"/>
          <w:strike/>
          <w:color w:val="24292E"/>
          <w:sz w:val="32"/>
          <w:szCs w:val="21"/>
        </w:rPr>
        <w:t xml:space="preserve">теж саме, що й </w:t>
      </w:r>
      <w:r w:rsidR="00CD7FA5" w:rsidRPr="00CD7FA5">
        <w:rPr>
          <w:rFonts w:ascii="Consolas" w:hAnsi="Consolas" w:cs="Segoe UI"/>
          <w:strike/>
          <w:color w:val="24292E"/>
          <w:sz w:val="32"/>
          <w:szCs w:val="21"/>
          <w:lang w:val="en-US"/>
        </w:rPr>
        <w:t>cat</w:t>
      </w:r>
      <w:r w:rsidRPr="00365440">
        <w:rPr>
          <w:rFonts w:ascii="Segoe UI" w:hAnsi="Segoe UI" w:cs="Segoe UI"/>
          <w:color w:val="24292E"/>
          <w:sz w:val="32"/>
          <w:szCs w:val="21"/>
        </w:rPr>
        <w:t>(</w:t>
      </w:r>
      <w:proofErr w:type="spellStart"/>
      <w:r w:rsidRPr="00365440">
        <w:rPr>
          <w:rFonts w:ascii="Segoe UI" w:hAnsi="Segoe UI" w:cs="Segoe UI"/>
          <w:color w:val="24292E"/>
          <w:sz w:val="32"/>
          <w:szCs w:val="21"/>
        </w:rPr>
        <w:t>Deprecated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)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load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del w:id="10" w:author="Unknown">
        <w:r w:rsidRPr="00365440">
          <w:rPr>
            <w:rFonts w:ascii="Segoe UI" w:hAnsi="Segoe UI" w:cs="Segoe UI"/>
            <w:color w:val="24292E"/>
            <w:sz w:val="32"/>
            <w:szCs w:val="21"/>
          </w:rPr>
          <w:delText>load the file</w:delText>
        </w:r>
      </w:del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 w:rsidRPr="00CD7FA5">
        <w:rPr>
          <w:rFonts w:ascii="Segoe UI" w:hAnsi="Segoe UI" w:cs="Segoe UI"/>
          <w:strike/>
          <w:color w:val="24292E"/>
          <w:sz w:val="32"/>
          <w:szCs w:val="21"/>
        </w:rPr>
        <w:t>загрузити файл</w:t>
      </w:r>
      <w:r w:rsidRPr="00365440">
        <w:rPr>
          <w:rFonts w:ascii="Segoe UI" w:hAnsi="Segoe UI" w:cs="Segoe UI"/>
          <w:color w:val="24292E"/>
          <w:sz w:val="32"/>
          <w:szCs w:val="21"/>
        </w:rPr>
        <w:t>(</w:t>
      </w:r>
      <w:proofErr w:type="spellStart"/>
      <w:r w:rsidRPr="00365440">
        <w:rPr>
          <w:rFonts w:ascii="Segoe UI" w:hAnsi="Segoe UI" w:cs="Segoe UI"/>
          <w:color w:val="24292E"/>
          <w:sz w:val="32"/>
          <w:szCs w:val="21"/>
        </w:rPr>
        <w:t>Deprecated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)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write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proofErr w:type="spellStart"/>
      <w:r w:rsidR="00CD7FA5">
        <w:rPr>
          <w:rFonts w:ascii="Segoe UI" w:hAnsi="Segoe UI" w:cs="Segoe UI"/>
          <w:color w:val="24292E"/>
          <w:sz w:val="32"/>
          <w:szCs w:val="21"/>
        </w:rPr>
        <w:t>перезатисати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 xml:space="preserve"> файл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disk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Змінити віртуальний диск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help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 xml:space="preserve"> - </w:t>
      </w:r>
      <w:r w:rsidR="00CD7FA5">
        <w:rPr>
          <w:rFonts w:ascii="Segoe UI" w:hAnsi="Segoe UI" w:cs="Segoe UI"/>
          <w:color w:val="24292E"/>
          <w:sz w:val="32"/>
          <w:szCs w:val="21"/>
        </w:rPr>
        <w:t>Допомога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gmail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Відправити лист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ls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Список файлів у директорії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getcomm</w:t>
      </w:r>
      <w:proofErr w:type="spellEnd"/>
      <w:r w:rsidRPr="00365440">
        <w:rPr>
          <w:rStyle w:val="HTML"/>
          <w:rFonts w:ascii="Consolas" w:eastAsiaTheme="majorEastAsia" w:hAnsi="Consolas"/>
          <w:color w:val="24292E"/>
          <w:sz w:val="32"/>
        </w:rPr>
        <w:t xml:space="preserve"> -r</w:t>
      </w:r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Отримати команду з інтернету (тільки посилання на файл)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touch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> – Створити файл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start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 xml:space="preserve"> – Запустити </w:t>
      </w:r>
      <w:r w:rsidR="00CD7FA5">
        <w:rPr>
          <w:rFonts w:ascii="Segoe UI" w:hAnsi="Segoe UI" w:cs="Segoe UI"/>
          <w:color w:val="24292E"/>
          <w:sz w:val="32"/>
          <w:szCs w:val="21"/>
          <w:lang w:val="en-US"/>
        </w:rPr>
        <w:t xml:space="preserve">py </w:t>
      </w:r>
      <w:r w:rsidR="00CD7FA5">
        <w:rPr>
          <w:rFonts w:ascii="Segoe UI" w:hAnsi="Segoe UI" w:cs="Segoe UI"/>
          <w:color w:val="24292E"/>
          <w:sz w:val="32"/>
          <w:szCs w:val="21"/>
        </w:rPr>
        <w:t>скрипт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mkdir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> – Створити директорію</w:t>
      </w:r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quit</w:t>
      </w:r>
      <w:proofErr w:type="spellEnd"/>
      <w:r w:rsidRPr="00365440">
        <w:rPr>
          <w:rFonts w:ascii="Segoe UI" w:hAnsi="Segoe UI" w:cs="Segoe UI"/>
          <w:color w:val="24292E"/>
          <w:sz w:val="32"/>
          <w:szCs w:val="21"/>
        </w:rPr>
        <w:t> </w:t>
      </w:r>
      <w:r w:rsidR="00CD7FA5">
        <w:rPr>
          <w:rFonts w:ascii="Segoe UI" w:hAnsi="Segoe UI" w:cs="Segoe UI"/>
          <w:color w:val="24292E"/>
          <w:sz w:val="32"/>
          <w:szCs w:val="21"/>
        </w:rPr>
        <w:t>–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r w:rsidR="00CD7FA5">
        <w:rPr>
          <w:rFonts w:ascii="Segoe UI" w:hAnsi="Segoe UI" w:cs="Segoe UI"/>
          <w:color w:val="24292E"/>
          <w:sz w:val="32"/>
          <w:szCs w:val="21"/>
        </w:rPr>
        <w:t>Вийти з</w:t>
      </w:r>
      <w:r w:rsidRPr="00365440">
        <w:rPr>
          <w:rFonts w:ascii="Segoe UI" w:hAnsi="Segoe UI" w:cs="Segoe UI"/>
          <w:color w:val="24292E"/>
          <w:sz w:val="32"/>
          <w:szCs w:val="21"/>
        </w:rPr>
        <w:t xml:space="preserve"> </w:t>
      </w:r>
      <w:proofErr w:type="spellStart"/>
      <w:r w:rsidRPr="00365440">
        <w:rPr>
          <w:rFonts w:ascii="Segoe UI" w:hAnsi="Segoe UI" w:cs="Segoe UI"/>
          <w:color w:val="24292E"/>
          <w:sz w:val="32"/>
          <w:szCs w:val="21"/>
        </w:rPr>
        <w:t>AndrOS</w:t>
      </w:r>
      <w:proofErr w:type="spellEnd"/>
    </w:p>
    <w:p w:rsidR="00365440" w:rsidRPr="00365440" w:rsidRDefault="00365440" w:rsidP="00365440">
      <w:pPr>
        <w:pStyle w:val="5"/>
        <w:keepNext w:val="0"/>
        <w:keepLines w:val="0"/>
        <w:numPr>
          <w:ilvl w:val="0"/>
          <w:numId w:val="14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2"/>
          <w:szCs w:val="21"/>
        </w:rPr>
      </w:pPr>
      <w:proofErr w:type="spellStart"/>
      <w:r w:rsidRPr="00365440">
        <w:rPr>
          <w:rStyle w:val="HTML"/>
          <w:rFonts w:ascii="Consolas" w:eastAsiaTheme="majorEastAsia" w:hAnsi="Consolas"/>
          <w:color w:val="24292E"/>
          <w:sz w:val="32"/>
        </w:rPr>
        <w:t>rm</w:t>
      </w:r>
      <w:proofErr w:type="spellEnd"/>
      <w:r w:rsidR="00CD7FA5">
        <w:rPr>
          <w:rFonts w:ascii="Segoe UI" w:hAnsi="Segoe UI" w:cs="Segoe UI"/>
          <w:color w:val="24292E"/>
          <w:sz w:val="32"/>
          <w:szCs w:val="21"/>
        </w:rPr>
        <w:t> – Видалити файл</w:t>
      </w:r>
    </w:p>
    <w:p w:rsidR="00B60505" w:rsidRDefault="00365440" w:rsidP="00365440">
      <w:pPr>
        <w:pStyle w:val="AndrOS"/>
        <w:jc w:val="left"/>
      </w:pPr>
      <w:r>
        <w:t xml:space="preserve"> </w:t>
      </w:r>
      <w:r w:rsidR="00CB2F87">
        <w:br w:type="page"/>
      </w:r>
    </w:p>
    <w:p w:rsidR="00CB2F87" w:rsidRDefault="00CB2F87">
      <w:pPr>
        <w:rPr>
          <w:rFonts w:ascii="Verdana" w:eastAsiaTheme="majorEastAsia" w:hAnsi="Verdana" w:cs="Calibri"/>
          <w:b/>
          <w:color w:val="2F5496" w:themeColor="accent1" w:themeShade="BF"/>
          <w:sz w:val="36"/>
          <w:szCs w:val="56"/>
        </w:rPr>
      </w:pPr>
    </w:p>
    <w:p w:rsidR="00263E3B" w:rsidRDefault="00263E3B" w:rsidP="00CB2F87">
      <w:pPr>
        <w:pStyle w:val="AndrOS"/>
      </w:pPr>
      <w:bookmarkStart w:id="11" w:name="_Toc6411859"/>
      <w:r>
        <w:t>3</w:t>
      </w:r>
      <w:r w:rsidR="00365440">
        <w:rPr>
          <w:lang w:val="ru-RU"/>
        </w:rPr>
        <w:t>.3</w:t>
      </w:r>
      <w:r w:rsidRPr="00263E3B">
        <w:rPr>
          <w:lang w:val="ru-RU"/>
        </w:rPr>
        <w:t xml:space="preserve">. </w:t>
      </w:r>
      <w:r>
        <w:t>Створення та редагування користувачем</w:t>
      </w:r>
      <w:r w:rsidR="00B60505" w:rsidRPr="00B60505">
        <w:rPr>
          <w:sz w:val="36"/>
        </w:rPr>
        <w:t xml:space="preserve"> </w:t>
      </w:r>
      <w:r>
        <w:t>команд</w:t>
      </w:r>
      <w:bookmarkEnd w:id="11"/>
    </w:p>
    <w:p w:rsidR="00964359" w:rsidRDefault="00964359"/>
    <w:p w:rsidR="00964359" w:rsidRPr="00964359" w:rsidRDefault="00964359">
      <w:pPr>
        <w:rPr>
          <w:lang w:val="ru-RU"/>
        </w:rPr>
      </w:pPr>
      <w:r>
        <w:t xml:space="preserve">Для початку, відкриємо будь-яке середовище, яке підтримує </w:t>
      </w:r>
      <w:r>
        <w:rPr>
          <w:lang w:val="en-US"/>
        </w:rPr>
        <w:t>Python</w:t>
      </w:r>
      <w:r w:rsidRPr="00964359">
        <w:rPr>
          <w:lang w:val="ru-RU"/>
        </w:rPr>
        <w:t xml:space="preserve"> 3,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інтегроване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середовище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IDLE</w:t>
      </w:r>
      <w:r w:rsidRPr="00964359">
        <w:rPr>
          <w:lang w:val="ru-RU"/>
        </w:rPr>
        <w:t>:</w:t>
      </w:r>
    </w:p>
    <w:p w:rsidR="00964359" w:rsidRDefault="00964359">
      <w:r>
        <w:rPr>
          <w:noProof/>
          <w:lang w:eastAsia="uk-UA"/>
        </w:rPr>
        <w:drawing>
          <wp:inline distT="0" distB="0" distL="0" distR="0" wp14:anchorId="2B0D9F63" wp14:editId="44A86923">
            <wp:extent cx="5940425" cy="15811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Записати34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85"/>
                    <a:stretch/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B06" w:rsidRDefault="00964359">
      <w:pPr>
        <w:rPr>
          <w:lang w:val="en-US"/>
        </w:rPr>
      </w:pPr>
      <w:r>
        <w:t xml:space="preserve">Далі, потрібно </w:t>
      </w:r>
      <w:r w:rsidR="001E0B06">
        <w:t xml:space="preserve">в </w:t>
      </w:r>
      <w:r w:rsidR="001E0B06" w:rsidRPr="00964359">
        <w:t>/</w:t>
      </w:r>
      <w:r w:rsidR="001E0B06">
        <w:rPr>
          <w:lang w:val="en-US"/>
        </w:rPr>
        <w:t>AndrOS</w:t>
      </w:r>
      <w:r w:rsidR="001E0B06" w:rsidRPr="00964359">
        <w:t>/</w:t>
      </w:r>
      <w:r w:rsidR="001E0B06">
        <w:rPr>
          <w:lang w:val="en-US"/>
        </w:rPr>
        <w:t>commands</w:t>
      </w:r>
      <w:r w:rsidR="001E0B06" w:rsidRPr="00964359">
        <w:t>/</w:t>
      </w:r>
      <w:r w:rsidR="001E0B06">
        <w:t xml:space="preserve"> </w:t>
      </w:r>
      <w:r>
        <w:t>створити файл</w:t>
      </w:r>
      <w:r w:rsidR="001E0B06" w:rsidRPr="001E0B06">
        <w:t xml:space="preserve"> </w:t>
      </w:r>
      <w:r w:rsidR="001E0B06" w:rsidRPr="00964359">
        <w:t>з розширенням .</w:t>
      </w:r>
      <w:r w:rsidR="001E0B06">
        <w:rPr>
          <w:lang w:val="en-US"/>
        </w:rPr>
        <w:t>py</w:t>
      </w:r>
      <w:r>
        <w:t>, ім</w:t>
      </w:r>
      <w:r w:rsidRPr="00964359">
        <w:t>’я якого має співпадати з назвою нової команди</w:t>
      </w:r>
      <w:r>
        <w:t>.</w:t>
      </w:r>
      <w:r w:rsidR="001E0B06" w:rsidRPr="001E0B06">
        <w:t xml:space="preserve"> </w:t>
      </w:r>
      <w:r w:rsidR="001E0B06">
        <w:t xml:space="preserve">Наприклад, </w:t>
      </w:r>
      <w:r w:rsidR="001E0B06">
        <w:rPr>
          <w:lang w:val="en-US"/>
        </w:rPr>
        <w:t>print.py:</w:t>
      </w:r>
    </w:p>
    <w:p w:rsidR="001E0B06" w:rsidRDefault="001E0B06">
      <w:pPr>
        <w:rPr>
          <w:noProof/>
          <w:lang w:eastAsia="uk-UA"/>
        </w:rPr>
      </w:pPr>
    </w:p>
    <w:p w:rsidR="001E0B06" w:rsidRDefault="001E0B06">
      <w:r>
        <w:rPr>
          <w:noProof/>
          <w:lang w:eastAsia="uk-UA"/>
        </w:rPr>
        <w:drawing>
          <wp:inline distT="0" distB="0" distL="0" distR="0" wp14:anchorId="0BD64B32" wp14:editId="370F6AB9">
            <wp:extent cx="5940425" cy="33470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писати3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06" w:rsidRDefault="001E0B06">
      <w:r>
        <w:lastRenderedPageBreak/>
        <w:t>Далі, ми копіюємо наступний фрагмент коду, замінюючи назву класу назвою своєї створюваної команди з великої літери:</w:t>
      </w:r>
    </w:p>
    <w:p w:rsidR="001E0B06" w:rsidRPr="001E0B06" w:rsidRDefault="001E0B06" w:rsidP="001E0B06">
      <w:pPr>
        <w:ind w:left="1416"/>
        <w:rPr>
          <w:rFonts w:ascii="Courier New" w:hAnsi="Courier New" w:cs="Courier New"/>
          <w:sz w:val="24"/>
          <w:szCs w:val="24"/>
        </w:rPr>
      </w:pPr>
      <w:r w:rsidRPr="001E0B06">
        <w:rPr>
          <w:rFonts w:ascii="Courier New" w:hAnsi="Courier New" w:cs="Courier New"/>
          <w:color w:val="FFC000"/>
          <w:sz w:val="24"/>
          <w:szCs w:val="24"/>
        </w:rPr>
        <w:t>import</w:t>
      </w:r>
      <w:r w:rsidRPr="001E0B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0B06">
        <w:rPr>
          <w:rFonts w:ascii="Courier New" w:hAnsi="Courier New" w:cs="Courier New"/>
          <w:sz w:val="24"/>
          <w:szCs w:val="24"/>
        </w:rPr>
        <w:t>command.command</w:t>
      </w:r>
      <w:proofErr w:type="spellEnd"/>
    </w:p>
    <w:p w:rsidR="001E0B06" w:rsidRPr="001E0B06" w:rsidRDefault="001E0B06" w:rsidP="001E0B06">
      <w:pPr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1E0B06">
        <w:rPr>
          <w:rFonts w:ascii="Courier New" w:hAnsi="Courier New" w:cs="Courier New"/>
          <w:color w:val="FFC000"/>
          <w:sz w:val="24"/>
          <w:szCs w:val="24"/>
        </w:rPr>
        <w:t>import</w:t>
      </w:r>
      <w:proofErr w:type="spellEnd"/>
      <w:r w:rsidRPr="001E0B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0B06">
        <w:rPr>
          <w:rFonts w:ascii="Courier New" w:hAnsi="Courier New" w:cs="Courier New"/>
          <w:sz w:val="24"/>
          <w:szCs w:val="24"/>
        </w:rPr>
        <w:t>os</w:t>
      </w:r>
      <w:proofErr w:type="spellEnd"/>
    </w:p>
    <w:p w:rsidR="001E0B06" w:rsidRPr="001E0B06" w:rsidRDefault="001E0B06" w:rsidP="001E0B06">
      <w:pPr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1E0B06">
        <w:rPr>
          <w:rFonts w:ascii="Courier New" w:hAnsi="Courier New" w:cs="Courier New"/>
          <w:color w:val="FFC000"/>
          <w:sz w:val="24"/>
          <w:szCs w:val="24"/>
        </w:rPr>
        <w:t>class</w:t>
      </w:r>
      <w:proofErr w:type="spellEnd"/>
      <w:r w:rsidRPr="001E0B06">
        <w:rPr>
          <w:rFonts w:ascii="Courier New" w:hAnsi="Courier New" w:cs="Courier New"/>
          <w:sz w:val="24"/>
          <w:szCs w:val="24"/>
        </w:rPr>
        <w:t xml:space="preserve"> </w:t>
      </w:r>
      <w:r w:rsidRPr="001E0B06">
        <w:rPr>
          <w:rFonts w:ascii="Courier New" w:hAnsi="Courier New" w:cs="Courier New"/>
          <w:color w:val="4472C4" w:themeColor="accent1"/>
          <w:sz w:val="24"/>
          <w:szCs w:val="24"/>
          <w:lang w:val="en-US"/>
        </w:rPr>
        <w:t>Print</w:t>
      </w:r>
      <w:r w:rsidRPr="001E0B06">
        <w:rPr>
          <w:rFonts w:ascii="Courier New" w:hAnsi="Courier New" w:cs="Courier New"/>
          <w:sz w:val="24"/>
          <w:szCs w:val="24"/>
        </w:rPr>
        <w:t>(command.command.Command):</w:t>
      </w:r>
    </w:p>
    <w:p w:rsidR="001E0B06" w:rsidRPr="001E0B06" w:rsidRDefault="001E0B06" w:rsidP="001E0B06">
      <w:pPr>
        <w:ind w:left="1416"/>
        <w:rPr>
          <w:rFonts w:ascii="Courier New" w:hAnsi="Courier New" w:cs="Courier New"/>
          <w:sz w:val="24"/>
          <w:szCs w:val="24"/>
        </w:rPr>
      </w:pPr>
    </w:p>
    <w:p w:rsidR="001E0B06" w:rsidRDefault="001E0B06" w:rsidP="001E0B06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E0B06">
        <w:rPr>
          <w:rFonts w:ascii="Courier New" w:hAnsi="Courier New" w:cs="Courier New"/>
          <w:color w:val="FFC000"/>
          <w:sz w:val="24"/>
          <w:szCs w:val="24"/>
        </w:rPr>
        <w:t>def</w:t>
      </w:r>
      <w:proofErr w:type="spellEnd"/>
      <w:r w:rsidRPr="001E0B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0B06">
        <w:rPr>
          <w:rFonts w:ascii="Courier New" w:hAnsi="Courier New" w:cs="Courier New"/>
          <w:color w:val="4472C4" w:themeColor="accent1"/>
          <w:sz w:val="24"/>
          <w:szCs w:val="24"/>
        </w:rPr>
        <w:t>answer</w:t>
      </w:r>
      <w:proofErr w:type="spellEnd"/>
      <w:r w:rsidRPr="001E0B0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0B06">
        <w:rPr>
          <w:rFonts w:ascii="Courier New" w:hAnsi="Courier New" w:cs="Courier New"/>
          <w:sz w:val="24"/>
          <w:szCs w:val="24"/>
        </w:rPr>
        <w:t>self,argvs,commandManager</w:t>
      </w:r>
      <w:proofErr w:type="spellEnd"/>
      <w:r w:rsidRPr="001E0B06">
        <w:rPr>
          <w:rFonts w:ascii="Courier New" w:hAnsi="Courier New" w:cs="Courier New"/>
          <w:sz w:val="24"/>
          <w:szCs w:val="24"/>
        </w:rPr>
        <w:t>):</w:t>
      </w:r>
      <w:r>
        <w:t xml:space="preserve"> </w:t>
      </w:r>
    </w:p>
    <w:p w:rsidR="001E0B06" w:rsidRDefault="001E0B06" w:rsidP="001E0B06">
      <w:pPr>
        <w:ind w:left="1416"/>
        <w:rPr>
          <w:rFonts w:ascii="Courier New" w:hAnsi="Courier New" w:cs="Courier New"/>
          <w:color w:val="FFC000"/>
          <w:sz w:val="24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1E0B06">
        <w:rPr>
          <w:rFonts w:ascii="Courier New" w:hAnsi="Courier New" w:cs="Courier New"/>
          <w:color w:val="FFC000"/>
          <w:sz w:val="24"/>
          <w:lang w:val="en-US"/>
        </w:rPr>
        <w:t>pass</w:t>
      </w:r>
    </w:p>
    <w:p w:rsidR="001E0B06" w:rsidRDefault="00B33F08" w:rsidP="001E0B06">
      <w:pPr>
        <w:rPr>
          <w:lang w:val="en-US"/>
        </w:rPr>
      </w:pPr>
      <w:r>
        <w:t xml:space="preserve">Зберігаємо зміни в вашій </w:t>
      </w:r>
      <w:r w:rsidRPr="00B33F08">
        <w:rPr>
          <w:lang w:val="en-US"/>
        </w:rPr>
        <w:t>“</w:t>
      </w:r>
      <w:r>
        <w:t>команді</w:t>
      </w:r>
      <w:r w:rsidRPr="00B33F08">
        <w:rPr>
          <w:lang w:val="en-US"/>
        </w:rPr>
        <w:t xml:space="preserve">”, </w:t>
      </w:r>
      <w:r>
        <w:rPr>
          <w:lang w:val="ru-RU"/>
        </w:rPr>
        <w:t>закриваємо</w:t>
      </w:r>
      <w:r w:rsidRPr="00B33F08">
        <w:rPr>
          <w:lang w:val="en-US"/>
        </w:rPr>
        <w:t xml:space="preserve"> </w:t>
      </w:r>
      <w:r>
        <w:rPr>
          <w:lang w:val="ru-RU"/>
        </w:rPr>
        <w:t>файл</w:t>
      </w:r>
      <w:r w:rsidRPr="00B33F08">
        <w:rPr>
          <w:lang w:val="en-US"/>
        </w:rPr>
        <w:t xml:space="preserve"> </w:t>
      </w:r>
      <w:r>
        <w:rPr>
          <w:lang w:val="en-US"/>
        </w:rPr>
        <w:t>print</w:t>
      </w:r>
      <w:r w:rsidRPr="00B33F08">
        <w:rPr>
          <w:lang w:val="en-US"/>
        </w:rPr>
        <w:t>.</w:t>
      </w:r>
      <w:r>
        <w:rPr>
          <w:lang w:val="en-US"/>
        </w:rPr>
        <w:t>py</w:t>
      </w:r>
      <w:r w:rsidRPr="00B33F08">
        <w:rPr>
          <w:lang w:val="en-US"/>
        </w:rPr>
        <w:t xml:space="preserve">. </w:t>
      </w:r>
      <w:r>
        <w:t xml:space="preserve">Для того, щоб команда почала працювати, необхідно перезапустити </w:t>
      </w:r>
      <w:r>
        <w:rPr>
          <w:lang w:val="en-US"/>
        </w:rPr>
        <w:t xml:space="preserve">AndrOS </w:t>
      </w:r>
      <w:r>
        <w:t xml:space="preserve">(написати в рядку </w:t>
      </w:r>
      <w:r w:rsidR="00960899">
        <w:rPr>
          <w:rFonts w:ascii="Courier New" w:hAnsi="Courier New" w:cs="Courier New"/>
          <w:lang w:val="en-US"/>
        </w:rPr>
        <w:t>reboot)</w:t>
      </w:r>
      <w:r w:rsidRPr="00B33F08">
        <w:rPr>
          <w:lang w:val="en-US"/>
        </w:rPr>
        <w:t>.</w:t>
      </w:r>
    </w:p>
    <w:p w:rsidR="00B33F08" w:rsidRPr="00B33F08" w:rsidRDefault="00B33F08" w:rsidP="001E0B06">
      <w:pPr>
        <w:rPr>
          <w:lang w:val="en-US"/>
        </w:rPr>
      </w:pPr>
    </w:p>
    <w:p w:rsidR="00B33F08" w:rsidRDefault="00B33F08" w:rsidP="001E0B06">
      <w:pPr>
        <w:rPr>
          <w:noProof/>
          <w:lang w:eastAsia="uk-UA"/>
        </w:rPr>
      </w:pPr>
      <w:r>
        <w:t>Після виклику допомоги системи, ми побачимо, що нова команда додана в перелік.</w:t>
      </w:r>
      <w:r w:rsidRPr="00B33F08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57DFF77" wp14:editId="2DBE6447">
            <wp:extent cx="5906324" cy="487748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Записати3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08" w:rsidRDefault="00B33F08" w:rsidP="001E0B06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>При використанні цієї команди система помилки не видає:</w:t>
      </w:r>
    </w:p>
    <w:p w:rsidR="00B33F08" w:rsidRDefault="00180468" w:rsidP="001E0B06">
      <w:r>
        <w:rPr>
          <w:noProof/>
          <w:lang w:eastAsia="uk-UA"/>
        </w:rPr>
        <w:drawing>
          <wp:inline distT="0" distB="0" distL="0" distR="0" wp14:anchorId="7C19CEC8" wp14:editId="051ECA71">
            <wp:extent cx="1619476" cy="4382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Записати3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BA" w:rsidRDefault="00180468" w:rsidP="001E0B06">
      <w:r>
        <w:t xml:space="preserve">Замість </w:t>
      </w:r>
      <w:r w:rsidRPr="00180468">
        <w:rPr>
          <w:lang w:val="ru-RU"/>
        </w:rPr>
        <w:t>“</w:t>
      </w:r>
      <w:r>
        <w:t>заглушки</w:t>
      </w:r>
      <w:r w:rsidRPr="00180468">
        <w:rPr>
          <w:lang w:val="ru-RU"/>
        </w:rPr>
        <w:t>”</w:t>
      </w:r>
      <w:r>
        <w:t xml:space="preserve"> </w:t>
      </w:r>
      <w:r w:rsidRPr="00180468">
        <w:rPr>
          <w:rFonts w:ascii="Courier New" w:hAnsi="Courier New" w:cs="Courier New"/>
          <w:lang w:val="en-US"/>
        </w:rPr>
        <w:t>pass</w:t>
      </w:r>
      <w:r w:rsidRPr="00180468">
        <w:rPr>
          <w:rFonts w:ascii="Courier New" w:hAnsi="Courier New" w:cs="Courier New"/>
          <w:lang w:val="ru-RU"/>
        </w:rPr>
        <w:t xml:space="preserve">, </w:t>
      </w:r>
      <w:r w:rsidRPr="00180468">
        <w:t>можна написати команди мов</w:t>
      </w:r>
      <w:r>
        <w:t xml:space="preserve">ою </w:t>
      </w:r>
      <w:r>
        <w:rPr>
          <w:lang w:val="en-US"/>
        </w:rPr>
        <w:t>Python</w:t>
      </w:r>
      <w:r w:rsidRPr="003E13FB">
        <w:t xml:space="preserve"> 3. </w:t>
      </w:r>
      <w:r>
        <w:t>Наприклад, можна написати команду, яка видає текст</w:t>
      </w:r>
      <w:r w:rsidRPr="003E13FB">
        <w:t>:</w:t>
      </w:r>
      <w:r>
        <w:t xml:space="preserve"> </w:t>
      </w:r>
      <w:r w:rsidRPr="003E13FB">
        <w:t>“</w:t>
      </w:r>
      <w:r>
        <w:rPr>
          <w:lang w:val="en-US"/>
        </w:rPr>
        <w:t>Welcome</w:t>
      </w:r>
      <w:r w:rsidRPr="003E13FB">
        <w:t xml:space="preserve"> </w:t>
      </w:r>
      <w:r>
        <w:rPr>
          <w:lang w:val="en-US"/>
        </w:rPr>
        <w:t>to</w:t>
      </w:r>
      <w:r w:rsidRPr="003E13FB">
        <w:t xml:space="preserve"> </w:t>
      </w:r>
      <w:proofErr w:type="spellStart"/>
      <w:r>
        <w:rPr>
          <w:lang w:val="en-US"/>
        </w:rPr>
        <w:t>AndrOS</w:t>
      </w:r>
      <w:proofErr w:type="spellEnd"/>
      <w:r w:rsidRPr="003E13FB">
        <w:t xml:space="preserve"> [</w:t>
      </w:r>
      <w:r>
        <w:t xml:space="preserve">версія </w:t>
      </w:r>
      <w:r>
        <w:rPr>
          <w:lang w:val="en-US"/>
        </w:rPr>
        <w:t>AndrOS</w:t>
      </w:r>
      <w:r w:rsidRPr="003E13FB">
        <w:t>]”.</w:t>
      </w:r>
      <w:r w:rsidR="00AC53BA" w:rsidRPr="003E13FB">
        <w:t xml:space="preserve"> </w:t>
      </w:r>
      <w:r w:rsidR="00AC53BA">
        <w:rPr>
          <w:lang w:val="ru-RU"/>
        </w:rPr>
        <w:t xml:space="preserve">Для того, </w:t>
      </w:r>
      <w:proofErr w:type="spellStart"/>
      <w:r w:rsidR="00AC53BA">
        <w:rPr>
          <w:lang w:val="ru-RU"/>
        </w:rPr>
        <w:t>щоб</w:t>
      </w:r>
      <w:proofErr w:type="spellEnd"/>
      <w:r w:rsidR="00AC53BA">
        <w:rPr>
          <w:lang w:val="ru-RU"/>
        </w:rPr>
        <w:t xml:space="preserve"> </w:t>
      </w:r>
      <w:proofErr w:type="spellStart"/>
      <w:r w:rsidR="00AC53BA">
        <w:rPr>
          <w:lang w:val="ru-RU"/>
        </w:rPr>
        <w:t>дізнатися</w:t>
      </w:r>
      <w:proofErr w:type="spellEnd"/>
      <w:r w:rsidR="00AC53BA">
        <w:rPr>
          <w:lang w:val="ru-RU"/>
        </w:rPr>
        <w:t xml:space="preserve"> </w:t>
      </w:r>
      <w:proofErr w:type="spellStart"/>
      <w:r w:rsidR="00AC53BA">
        <w:rPr>
          <w:lang w:val="ru-RU"/>
        </w:rPr>
        <w:t>коротку</w:t>
      </w:r>
      <w:proofErr w:type="spellEnd"/>
      <w:r w:rsidR="00AC53BA">
        <w:rPr>
          <w:lang w:val="ru-RU"/>
        </w:rPr>
        <w:t xml:space="preserve"> </w:t>
      </w:r>
      <w:proofErr w:type="spellStart"/>
      <w:r w:rsidR="00AC53BA">
        <w:rPr>
          <w:lang w:val="ru-RU"/>
        </w:rPr>
        <w:t>інформацію</w:t>
      </w:r>
      <w:proofErr w:type="spellEnd"/>
      <w:r w:rsidR="00AC53BA">
        <w:rPr>
          <w:lang w:val="ru-RU"/>
        </w:rPr>
        <w:t xml:space="preserve"> про систему (</w:t>
      </w:r>
      <w:proofErr w:type="spellStart"/>
      <w:r w:rsidR="00AC53BA">
        <w:rPr>
          <w:lang w:val="ru-RU"/>
        </w:rPr>
        <w:t>наприклад</w:t>
      </w:r>
      <w:proofErr w:type="spellEnd"/>
      <w:r w:rsidR="00AC53BA">
        <w:rPr>
          <w:lang w:val="ru-RU"/>
        </w:rPr>
        <w:t xml:space="preserve">, </w:t>
      </w:r>
      <w:proofErr w:type="spellStart"/>
      <w:r w:rsidR="00AC53BA">
        <w:rPr>
          <w:lang w:val="ru-RU"/>
        </w:rPr>
        <w:t>версію</w:t>
      </w:r>
      <w:proofErr w:type="spellEnd"/>
      <w:r w:rsidR="00AC53BA">
        <w:rPr>
          <w:lang w:val="ru-RU"/>
        </w:rPr>
        <w:t xml:space="preserve"> </w:t>
      </w:r>
      <w:proofErr w:type="spellStart"/>
      <w:r w:rsidR="00AC53BA">
        <w:rPr>
          <w:lang w:val="ru-RU"/>
        </w:rPr>
        <w:t>системи</w:t>
      </w:r>
      <w:proofErr w:type="spellEnd"/>
      <w:r w:rsidR="00AC53BA">
        <w:rPr>
          <w:lang w:val="ru-RU"/>
        </w:rPr>
        <w:t>), п</w:t>
      </w:r>
      <w:r w:rsidR="00AC53BA">
        <w:t xml:space="preserve">отрібно написати в </w:t>
      </w:r>
      <w:proofErr w:type="spellStart"/>
      <w:r w:rsidR="00AC53BA">
        <w:t>фукції</w:t>
      </w:r>
      <w:proofErr w:type="spellEnd"/>
      <w:r w:rsidR="00AC53BA" w:rsidRPr="00AC53BA">
        <w:rPr>
          <w:lang w:val="ru-RU"/>
        </w:rPr>
        <w:t xml:space="preserve"> </w:t>
      </w:r>
      <w:r w:rsidR="00AC53BA">
        <w:rPr>
          <w:lang w:val="en-US"/>
        </w:rPr>
        <w:t>answer</w:t>
      </w:r>
      <w:r w:rsidR="00AC53BA">
        <w:t>:</w:t>
      </w:r>
    </w:p>
    <w:p w:rsidR="00123946" w:rsidRPr="00123946" w:rsidRDefault="00123946" w:rsidP="001E0B06">
      <w:pPr>
        <w:rPr>
          <w:rFonts w:ascii="Courier New" w:hAnsi="Courier New" w:cs="Courier New"/>
          <w:sz w:val="24"/>
        </w:rPr>
      </w:pPr>
      <w:proofErr w:type="spellStart"/>
      <w:r w:rsidRPr="00123946">
        <w:rPr>
          <w:rFonts w:ascii="Courier New" w:hAnsi="Courier New" w:cs="Courier New"/>
          <w:sz w:val="24"/>
        </w:rPr>
        <w:t>print</w:t>
      </w:r>
      <w:proofErr w:type="spellEnd"/>
      <w:r w:rsidRPr="00123946">
        <w:rPr>
          <w:rFonts w:ascii="Courier New" w:hAnsi="Courier New" w:cs="Courier New"/>
          <w:sz w:val="24"/>
        </w:rPr>
        <w:t>('</w:t>
      </w:r>
      <w:proofErr w:type="spellStart"/>
      <w:r w:rsidRPr="00123946">
        <w:rPr>
          <w:rFonts w:ascii="Courier New" w:hAnsi="Courier New" w:cs="Courier New"/>
          <w:sz w:val="24"/>
        </w:rPr>
        <w:t>Welcome</w:t>
      </w:r>
      <w:proofErr w:type="spellEnd"/>
      <w:r w:rsidRPr="00123946">
        <w:rPr>
          <w:rFonts w:ascii="Courier New" w:hAnsi="Courier New" w:cs="Courier New"/>
          <w:sz w:val="24"/>
        </w:rPr>
        <w:t xml:space="preserve"> </w:t>
      </w:r>
      <w:proofErr w:type="spellStart"/>
      <w:r w:rsidRPr="00123946">
        <w:rPr>
          <w:rFonts w:ascii="Courier New" w:hAnsi="Courier New" w:cs="Courier New"/>
          <w:sz w:val="24"/>
        </w:rPr>
        <w:t>to</w:t>
      </w:r>
      <w:proofErr w:type="spellEnd"/>
      <w:r w:rsidRPr="00123946">
        <w:rPr>
          <w:rFonts w:ascii="Courier New" w:hAnsi="Courier New" w:cs="Courier New"/>
          <w:sz w:val="24"/>
        </w:rPr>
        <w:t xml:space="preserve"> </w:t>
      </w:r>
      <w:proofErr w:type="spellStart"/>
      <w:r w:rsidRPr="00123946">
        <w:rPr>
          <w:rFonts w:ascii="Courier New" w:hAnsi="Courier New" w:cs="Courier New"/>
          <w:sz w:val="24"/>
        </w:rPr>
        <w:t>AndrOS</w:t>
      </w:r>
      <w:proofErr w:type="spellEnd"/>
      <w:r w:rsidRPr="00123946">
        <w:rPr>
          <w:rFonts w:ascii="Courier New" w:hAnsi="Courier New" w:cs="Courier New"/>
          <w:sz w:val="24"/>
        </w:rPr>
        <w:t xml:space="preserve"> ' 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Pr="00123946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23946">
        <w:rPr>
          <w:rFonts w:ascii="Courier New" w:hAnsi="Courier New" w:cs="Courier New"/>
          <w:sz w:val="24"/>
        </w:rPr>
        <w:t>commandManager.commandConfig.get_version</w:t>
      </w:r>
      <w:proofErr w:type="spellEnd"/>
      <w:r w:rsidRPr="00123946">
        <w:rPr>
          <w:rFonts w:ascii="Courier New" w:hAnsi="Courier New" w:cs="Courier New"/>
          <w:sz w:val="24"/>
        </w:rPr>
        <w:t>())</w:t>
      </w:r>
    </w:p>
    <w:p w:rsidR="00AC53BA" w:rsidRDefault="00123946" w:rsidP="001E0B0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uk-UA"/>
        </w:rPr>
        <w:drawing>
          <wp:inline distT="0" distB="0" distL="0" distR="0" wp14:anchorId="0949073A" wp14:editId="51A6FC0F">
            <wp:extent cx="5940425" cy="19094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Записати3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BA" w:rsidRDefault="00AC53BA" w:rsidP="00AC53BA">
      <w:r>
        <w:t xml:space="preserve">Зберігаємо зміни в файлі, перезавантажуємо систему </w:t>
      </w:r>
      <w:r>
        <w:rPr>
          <w:lang w:val="en-US"/>
        </w:rPr>
        <w:t>AndrOS</w:t>
      </w:r>
      <w:r>
        <w:t>, і перевіряємо роботу зміненої команди.</w:t>
      </w:r>
    </w:p>
    <w:p w:rsidR="00123946" w:rsidRPr="00AC53BA" w:rsidRDefault="00123946" w:rsidP="00AC53B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E20A9F0" wp14:editId="1624118A">
            <wp:extent cx="3096057" cy="714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Записати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BA" w:rsidRPr="00AC53BA" w:rsidRDefault="00AC53BA" w:rsidP="001E0B06">
      <w:pPr>
        <w:rPr>
          <w:rFonts w:ascii="Courier New" w:hAnsi="Courier New" w:cs="Courier New"/>
          <w:sz w:val="24"/>
          <w:lang w:val="en-US"/>
        </w:rPr>
      </w:pPr>
    </w:p>
    <w:p w:rsidR="00263E3B" w:rsidRDefault="00263E3B" w:rsidP="001E0B06">
      <w:pPr>
        <w:ind w:left="1416"/>
        <w:rPr>
          <w:rFonts w:ascii="Verdana" w:eastAsiaTheme="majorEastAsia" w:hAnsi="Verdana" w:cs="Calibri"/>
          <w:b/>
          <w:color w:val="2F5496" w:themeColor="accent1" w:themeShade="BF"/>
          <w:sz w:val="56"/>
          <w:szCs w:val="56"/>
        </w:rPr>
      </w:pPr>
      <w:r>
        <w:br w:type="page"/>
      </w:r>
    </w:p>
    <w:p w:rsidR="00263E3B" w:rsidRDefault="00263E3B" w:rsidP="00CB2F87">
      <w:pPr>
        <w:pStyle w:val="AndrOS"/>
        <w:rPr>
          <w:sz w:val="36"/>
        </w:rPr>
      </w:pPr>
    </w:p>
    <w:p w:rsidR="00B60505" w:rsidRPr="00B60505" w:rsidRDefault="00263E3B" w:rsidP="00CB2F87">
      <w:pPr>
        <w:pStyle w:val="AndrOS"/>
        <w:rPr>
          <w:sz w:val="36"/>
        </w:rPr>
      </w:pPr>
      <w:bookmarkStart w:id="12" w:name="_Toc6411860"/>
      <w:r>
        <w:rPr>
          <w:lang w:val="ru-RU"/>
        </w:rPr>
        <w:t>4</w:t>
      </w:r>
      <w:r w:rsidRPr="00263E3B">
        <w:rPr>
          <w:lang w:val="ru-RU"/>
        </w:rPr>
        <w:t xml:space="preserve">. </w:t>
      </w:r>
      <w:r w:rsidR="00B60505" w:rsidRPr="00B60505">
        <w:t>Визначення та джерела</w:t>
      </w:r>
      <w:bookmarkEnd w:id="12"/>
    </w:p>
    <w:p w:rsidR="00AC07F2" w:rsidRDefault="00AC07F2">
      <w:pPr>
        <w:rPr>
          <w:b/>
          <w:sz w:val="36"/>
          <w:lang w:val="ru-RU"/>
        </w:rPr>
      </w:pPr>
    </w:p>
    <w:p w:rsidR="00AC07F2" w:rsidRPr="00AC07F2" w:rsidRDefault="00AC07F2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13" w:name="emuliator"/>
      <w:r w:rsidRPr="005136F3">
        <w:rPr>
          <w:b/>
          <w:sz w:val="32"/>
          <w:szCs w:val="28"/>
        </w:rPr>
        <w:t>Емулятор</w:t>
      </w:r>
      <w:bookmarkEnd w:id="13"/>
      <w:r w:rsidRPr="00AC07F2">
        <w:rPr>
          <w:sz w:val="32"/>
          <w:szCs w:val="28"/>
        </w:rPr>
        <w:t xml:space="preserve"> </w:t>
      </w:r>
      <w:r w:rsidRPr="00AC07F2">
        <w:rPr>
          <w:rFonts w:cs="Times New Roman"/>
          <w:sz w:val="32"/>
          <w:szCs w:val="28"/>
        </w:rPr>
        <w:t>—</w:t>
      </w:r>
      <w:r w:rsidRPr="00AC07F2">
        <w:rPr>
          <w:sz w:val="32"/>
          <w:szCs w:val="28"/>
        </w:rPr>
        <w:t xml:space="preserve"> це відтворення програмними або апаратними засобами або їх комбінацією роботи інших програм або пристроїв.</w:t>
      </w:r>
    </w:p>
    <w:p w:rsidR="005136F3" w:rsidRDefault="00AC07F2" w:rsidP="005A415E">
      <w:pPr>
        <w:pStyle w:val="a7"/>
        <w:ind w:left="0"/>
        <w:rPr>
          <w:sz w:val="32"/>
          <w:szCs w:val="28"/>
          <w:lang w:val="ru-RU"/>
        </w:rPr>
      </w:pPr>
      <w:r w:rsidRPr="00AC07F2">
        <w:rPr>
          <w:sz w:val="32"/>
          <w:szCs w:val="28"/>
        </w:rPr>
        <w:t xml:space="preserve">Джерело: </w:t>
      </w:r>
      <w:hyperlink r:id="rId37" w:history="1">
        <w:r w:rsidRPr="00AC07F2">
          <w:rPr>
            <w:rStyle w:val="a9"/>
            <w:sz w:val="32"/>
            <w:szCs w:val="28"/>
          </w:rPr>
          <w:t>https://uk.wikipedia.org/wiki/Емуляція</w:t>
        </w:r>
      </w:hyperlink>
      <w:r w:rsidR="005136F3" w:rsidRPr="005136F3">
        <w:rPr>
          <w:sz w:val="32"/>
          <w:szCs w:val="28"/>
          <w:lang w:val="ru-RU"/>
        </w:rPr>
        <w:t xml:space="preserve">  </w:t>
      </w:r>
    </w:p>
    <w:p w:rsidR="002B14B6" w:rsidRPr="002B14B6" w:rsidRDefault="002B14B6" w:rsidP="005A415E">
      <w:pPr>
        <w:pStyle w:val="a7"/>
        <w:ind w:left="0"/>
        <w:rPr>
          <w:sz w:val="32"/>
          <w:szCs w:val="28"/>
          <w:lang w:val="ru-RU"/>
        </w:rPr>
      </w:pPr>
    </w:p>
    <w:p w:rsidR="002B14B6" w:rsidRPr="002B14B6" w:rsidRDefault="002B14B6" w:rsidP="005A415E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sz w:val="32"/>
          <w:szCs w:val="28"/>
        </w:rPr>
      </w:pPr>
      <w:bookmarkStart w:id="14" w:name="riadok"/>
      <w:r w:rsidRPr="002B14B6">
        <w:rPr>
          <w:b/>
          <w:sz w:val="32"/>
          <w:szCs w:val="28"/>
        </w:rPr>
        <w:t>Командний рядок</w:t>
      </w:r>
      <w:bookmarkEnd w:id="14"/>
      <w:r w:rsidRPr="002B14B6">
        <w:rPr>
          <w:sz w:val="32"/>
          <w:szCs w:val="28"/>
        </w:rPr>
        <w:t xml:space="preserve"> - це функція Windows, яка надає точку входу для введення команд MS-DOS та інших комп’ютерних команд. Найважливіше, що введенням команд можна виконувати завдання на комп’ютері, не використовуючи графічний інтерфейс Windows. Командний рядок використовується переважно лише досвідченими користувачами. </w:t>
      </w:r>
      <w:r>
        <w:rPr>
          <w:sz w:val="32"/>
          <w:szCs w:val="28"/>
        </w:rPr>
        <w:br/>
        <w:t xml:space="preserve">Джерело: </w:t>
      </w:r>
      <w:hyperlink r:id="rId38" w:history="1">
        <w:r w:rsidRPr="008C1583">
          <w:rPr>
            <w:rStyle w:val="a9"/>
            <w:sz w:val="32"/>
            <w:szCs w:val="28"/>
          </w:rPr>
          <w:t>http://wiki.fizmat.tnpu.edu.ua/index.php/Командний_рядок</w:t>
        </w:r>
      </w:hyperlink>
      <w:r>
        <w:rPr>
          <w:sz w:val="32"/>
          <w:szCs w:val="28"/>
        </w:rPr>
        <w:t xml:space="preserve"> </w:t>
      </w:r>
    </w:p>
    <w:p w:rsidR="002B14B6" w:rsidRPr="002B14B6" w:rsidRDefault="002B14B6" w:rsidP="005A415E">
      <w:pPr>
        <w:pStyle w:val="a7"/>
        <w:ind w:left="0"/>
        <w:rPr>
          <w:sz w:val="32"/>
          <w:szCs w:val="28"/>
        </w:rPr>
      </w:pPr>
    </w:p>
    <w:p w:rsidR="005136F3" w:rsidRDefault="005136F3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15" w:name="pypi"/>
      <w:proofErr w:type="spellStart"/>
      <w:r w:rsidRPr="005136F3">
        <w:rPr>
          <w:b/>
          <w:sz w:val="32"/>
          <w:szCs w:val="28"/>
        </w:rPr>
        <w:t>PyPI</w:t>
      </w:r>
      <w:bookmarkEnd w:id="15"/>
      <w:proofErr w:type="spellEnd"/>
      <w:r w:rsidRPr="005136F3">
        <w:rPr>
          <w:sz w:val="32"/>
          <w:szCs w:val="28"/>
        </w:rPr>
        <w:t xml:space="preserve"> (абревіатура від </w:t>
      </w:r>
      <w:proofErr w:type="spellStart"/>
      <w:r w:rsidRPr="005136F3">
        <w:rPr>
          <w:sz w:val="32"/>
          <w:szCs w:val="28"/>
        </w:rPr>
        <w:t>англ</w:t>
      </w:r>
      <w:proofErr w:type="spellEnd"/>
      <w:r w:rsidRPr="005136F3">
        <w:rPr>
          <w:sz w:val="32"/>
          <w:szCs w:val="28"/>
        </w:rPr>
        <w:t xml:space="preserve">. </w:t>
      </w:r>
      <w:proofErr w:type="spellStart"/>
      <w:r w:rsidRPr="005136F3">
        <w:rPr>
          <w:sz w:val="32"/>
          <w:szCs w:val="28"/>
        </w:rPr>
        <w:t>Python</w:t>
      </w:r>
      <w:proofErr w:type="spellEnd"/>
      <w:r w:rsidRPr="005136F3">
        <w:rPr>
          <w:sz w:val="32"/>
          <w:szCs w:val="28"/>
        </w:rPr>
        <w:t xml:space="preserve"> </w:t>
      </w:r>
      <w:proofErr w:type="spellStart"/>
      <w:r w:rsidRPr="005136F3">
        <w:rPr>
          <w:sz w:val="32"/>
          <w:szCs w:val="28"/>
        </w:rPr>
        <w:t>Package</w:t>
      </w:r>
      <w:proofErr w:type="spellEnd"/>
      <w:r w:rsidRPr="005136F3">
        <w:rPr>
          <w:sz w:val="32"/>
          <w:szCs w:val="28"/>
        </w:rPr>
        <w:t xml:space="preserve"> </w:t>
      </w:r>
      <w:proofErr w:type="spellStart"/>
      <w:r w:rsidRPr="005136F3">
        <w:rPr>
          <w:sz w:val="32"/>
          <w:szCs w:val="28"/>
        </w:rPr>
        <w:t>Index</w:t>
      </w:r>
      <w:proofErr w:type="spellEnd"/>
      <w:r w:rsidRPr="005136F3">
        <w:rPr>
          <w:sz w:val="32"/>
          <w:szCs w:val="28"/>
        </w:rPr>
        <w:t xml:space="preserve"> — «каталог пакетів </w:t>
      </w:r>
      <w:proofErr w:type="spellStart"/>
      <w:r w:rsidRPr="005136F3">
        <w:rPr>
          <w:sz w:val="32"/>
          <w:szCs w:val="28"/>
        </w:rPr>
        <w:t>Python</w:t>
      </w:r>
      <w:proofErr w:type="spellEnd"/>
      <w:r w:rsidRPr="005136F3">
        <w:rPr>
          <w:sz w:val="32"/>
          <w:szCs w:val="28"/>
        </w:rPr>
        <w:t xml:space="preserve">») — каталог програмного забезпечення, написаного на мові програмування </w:t>
      </w:r>
      <w:proofErr w:type="spellStart"/>
      <w:r w:rsidRPr="005136F3">
        <w:rPr>
          <w:sz w:val="32"/>
          <w:szCs w:val="28"/>
        </w:rPr>
        <w:t>Python</w:t>
      </w:r>
      <w:proofErr w:type="spellEnd"/>
      <w:r w:rsidRPr="005136F3">
        <w:rPr>
          <w:sz w:val="32"/>
          <w:szCs w:val="28"/>
        </w:rPr>
        <w:t>.</w:t>
      </w:r>
    </w:p>
    <w:p w:rsidR="005136F3" w:rsidRDefault="005136F3" w:rsidP="005A415E">
      <w:pPr>
        <w:pStyle w:val="a7"/>
        <w:ind w:left="0"/>
        <w:rPr>
          <w:sz w:val="32"/>
          <w:szCs w:val="28"/>
        </w:rPr>
      </w:pPr>
      <w:r w:rsidRPr="00AC07F2">
        <w:rPr>
          <w:sz w:val="32"/>
          <w:szCs w:val="28"/>
        </w:rPr>
        <w:t xml:space="preserve">Джерело: </w:t>
      </w:r>
      <w:hyperlink r:id="rId39" w:history="1">
        <w:r w:rsidRPr="00A465FD">
          <w:rPr>
            <w:rStyle w:val="a9"/>
            <w:sz w:val="32"/>
            <w:szCs w:val="28"/>
          </w:rPr>
          <w:t>https://uk.wikipedia.org/wiki/PyPI</w:t>
        </w:r>
      </w:hyperlink>
    </w:p>
    <w:p w:rsidR="005136F3" w:rsidRDefault="005136F3" w:rsidP="005A415E">
      <w:pPr>
        <w:pStyle w:val="a7"/>
        <w:ind w:left="0"/>
        <w:rPr>
          <w:sz w:val="32"/>
          <w:szCs w:val="28"/>
        </w:rPr>
      </w:pPr>
    </w:p>
    <w:p w:rsidR="00AC07F2" w:rsidRPr="005136F3" w:rsidRDefault="00AC07F2" w:rsidP="005A415E">
      <w:pPr>
        <w:pStyle w:val="a7"/>
        <w:numPr>
          <w:ilvl w:val="0"/>
          <w:numId w:val="6"/>
        </w:numPr>
        <w:ind w:left="0"/>
        <w:rPr>
          <w:sz w:val="32"/>
          <w:szCs w:val="28"/>
        </w:rPr>
      </w:pPr>
      <w:bookmarkStart w:id="16" w:name="interpretator"/>
      <w:r w:rsidRPr="005136F3">
        <w:rPr>
          <w:b/>
          <w:sz w:val="32"/>
          <w:szCs w:val="28"/>
        </w:rPr>
        <w:t>Інтерпретатор</w:t>
      </w:r>
      <w:bookmarkEnd w:id="16"/>
      <w:r w:rsidRPr="005136F3">
        <w:rPr>
          <w:sz w:val="32"/>
          <w:szCs w:val="28"/>
        </w:rPr>
        <w:t xml:space="preserve"> – це програма чи технічні засоби, необхідні для виконання інших програм, вид транслятора, який здійснює </w:t>
      </w:r>
      <w:proofErr w:type="spellStart"/>
      <w:r w:rsidRPr="005136F3">
        <w:rPr>
          <w:sz w:val="32"/>
          <w:szCs w:val="28"/>
        </w:rPr>
        <w:t>пооператорну</w:t>
      </w:r>
      <w:proofErr w:type="spellEnd"/>
      <w:r w:rsidRPr="005136F3">
        <w:rPr>
          <w:sz w:val="32"/>
          <w:szCs w:val="28"/>
        </w:rPr>
        <w:t xml:space="preserve"> (</w:t>
      </w:r>
      <w:proofErr w:type="spellStart"/>
      <w:r w:rsidRPr="005136F3">
        <w:rPr>
          <w:sz w:val="32"/>
          <w:szCs w:val="28"/>
        </w:rPr>
        <w:t>покомандну</w:t>
      </w:r>
      <w:proofErr w:type="spellEnd"/>
      <w:r w:rsidRPr="005136F3">
        <w:rPr>
          <w:sz w:val="32"/>
          <w:szCs w:val="28"/>
        </w:rPr>
        <w:t xml:space="preserve">, </w:t>
      </w:r>
      <w:proofErr w:type="spellStart"/>
      <w:r w:rsidRPr="005136F3">
        <w:rPr>
          <w:sz w:val="32"/>
          <w:szCs w:val="28"/>
        </w:rPr>
        <w:t>построкову</w:t>
      </w:r>
      <w:proofErr w:type="spellEnd"/>
      <w:r w:rsidRPr="005136F3">
        <w:rPr>
          <w:sz w:val="32"/>
          <w:szCs w:val="28"/>
        </w:rPr>
        <w:t xml:space="preserve">) обробку, перетворення у машинні коди та виконання програми або запиту (на відміну від компілятора, який транслює у машинні коди всю програму без її виконання). </w:t>
      </w:r>
      <w:r w:rsidR="005136F3" w:rsidRPr="005136F3">
        <w:rPr>
          <w:sz w:val="32"/>
          <w:szCs w:val="28"/>
        </w:rPr>
        <w:br/>
      </w:r>
      <w:r w:rsidRPr="005136F3">
        <w:rPr>
          <w:sz w:val="32"/>
          <w:szCs w:val="28"/>
        </w:rPr>
        <w:t xml:space="preserve">Джерело: </w:t>
      </w:r>
      <w:hyperlink r:id="rId40" w:history="1">
        <w:r w:rsidRPr="005136F3">
          <w:rPr>
            <w:rStyle w:val="a9"/>
            <w:sz w:val="32"/>
            <w:szCs w:val="28"/>
          </w:rPr>
          <w:t>https://uk.wikipedia.org/wiki/Інтерпретатор</w:t>
        </w:r>
      </w:hyperlink>
    </w:p>
    <w:p w:rsidR="00DC415D" w:rsidRDefault="00DC415D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3B02E7" w:rsidRDefault="00365440" w:rsidP="003B02E7">
      <w:pPr>
        <w:pStyle w:val="AndrOS"/>
      </w:pPr>
      <w:bookmarkStart w:id="17" w:name="_Toc6411861"/>
      <w:r>
        <w:lastRenderedPageBreak/>
        <w:t>5.</w:t>
      </w:r>
      <w:r w:rsidR="003B02E7">
        <w:t xml:space="preserve"> Додаткові посилання</w:t>
      </w:r>
      <w:bookmarkEnd w:id="17"/>
    </w:p>
    <w:p w:rsidR="003B02E7" w:rsidRDefault="003B02E7" w:rsidP="003B02E7">
      <w:pPr>
        <w:rPr>
          <w:rFonts w:ascii="Bahnschrift SemiBold" w:hAnsi="Bahnschrift SemiBold"/>
          <w:sz w:val="40"/>
        </w:rPr>
      </w:pPr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41" w:history="1">
        <w:r w:rsidR="003B02E7" w:rsidRPr="007B12A7">
          <w:rPr>
            <w:rStyle w:val="a9"/>
            <w:rFonts w:ascii="Bahnschrift SemiBold" w:hAnsi="Bahnschrift SemiBold"/>
            <w:sz w:val="40"/>
          </w:rPr>
          <w:t>https://github.com/AndriyCherniy/AndrOS</w:t>
        </w:r>
      </w:hyperlink>
      <w:r w:rsidR="003B02E7">
        <w:rPr>
          <w:rFonts w:ascii="Bahnschrift SemiBold" w:hAnsi="Bahnschrift SemiBold"/>
          <w:sz w:val="40"/>
        </w:rPr>
        <w:t xml:space="preserve"> - </w:t>
      </w:r>
      <w:proofErr w:type="spellStart"/>
      <w:r w:rsidR="003B02E7" w:rsidRPr="003B02E7">
        <w:rPr>
          <w:rFonts w:ascii="Bahnschrift SemiBold" w:hAnsi="Bahnschrift SemiBold"/>
          <w:sz w:val="40"/>
        </w:rPr>
        <w:t>AndrOS</w:t>
      </w:r>
      <w:proofErr w:type="spellEnd"/>
      <w:r w:rsidR="003B02E7" w:rsidRPr="003B02E7">
        <w:rPr>
          <w:rFonts w:ascii="Bahnschrift SemiBold" w:hAnsi="Bahnschrift SemiBold"/>
          <w:sz w:val="40"/>
        </w:rPr>
        <w:t xml:space="preserve"> </w:t>
      </w:r>
      <w:proofErr w:type="spellStart"/>
      <w:r w:rsidR="003B02E7" w:rsidRPr="003B02E7">
        <w:rPr>
          <w:rFonts w:ascii="Bahnschrift SemiBold" w:hAnsi="Bahnschrift SemiBold"/>
          <w:sz w:val="40"/>
        </w:rPr>
        <w:t>репозиторій</w:t>
      </w:r>
      <w:proofErr w:type="spellEnd"/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42" w:history="1">
        <w:r w:rsidR="003B02E7" w:rsidRPr="003B02E7">
          <w:rPr>
            <w:rStyle w:val="a9"/>
            <w:rFonts w:ascii="Bahnschrift SemiBold" w:hAnsi="Bahnschrift SemiBold"/>
            <w:sz w:val="40"/>
          </w:rPr>
          <w:t>https://github.com/AndriyCherniy/AndrOS/releases</w:t>
        </w:r>
      </w:hyperlink>
      <w:r w:rsidR="003B02E7">
        <w:rPr>
          <w:rFonts w:ascii="Bahnschrift SemiBold" w:hAnsi="Bahnschrift SemiBold"/>
          <w:sz w:val="40"/>
        </w:rPr>
        <w:t xml:space="preserve">- </w:t>
      </w:r>
      <w:proofErr w:type="spellStart"/>
      <w:r w:rsidR="003B02E7">
        <w:rPr>
          <w:rFonts w:ascii="Bahnschrift SemiBold" w:hAnsi="Bahnschrift SemiBold"/>
          <w:sz w:val="40"/>
        </w:rPr>
        <w:t>AndrOS</w:t>
      </w:r>
      <w:proofErr w:type="spellEnd"/>
      <w:r w:rsidR="003B02E7">
        <w:rPr>
          <w:rFonts w:ascii="Bahnschrift SemiBold" w:hAnsi="Bahnschrift SemiBold"/>
          <w:sz w:val="40"/>
        </w:rPr>
        <w:t xml:space="preserve"> релізи</w:t>
      </w:r>
    </w:p>
    <w:p w:rsidR="003B02E7" w:rsidRDefault="004F67EA" w:rsidP="003B02E7">
      <w:pPr>
        <w:rPr>
          <w:rFonts w:ascii="Verdana" w:eastAsiaTheme="majorEastAsia" w:hAnsi="Verdana" w:cs="Calibri"/>
          <w:b/>
          <w:color w:val="2F5496" w:themeColor="accent1" w:themeShade="BF"/>
          <w:sz w:val="56"/>
          <w:szCs w:val="56"/>
        </w:rPr>
      </w:pPr>
      <w:hyperlink r:id="rId43" w:history="1">
        <w:r w:rsidR="003B02E7" w:rsidRPr="003B02E7">
          <w:rPr>
            <w:rStyle w:val="a9"/>
            <w:rFonts w:ascii="Bahnschrift SemiBold" w:hAnsi="Bahnschrift SemiBold"/>
            <w:sz w:val="40"/>
          </w:rPr>
          <w:t>andros.cherniy.net</w:t>
        </w:r>
      </w:hyperlink>
      <w:r w:rsidR="003B02E7">
        <w:rPr>
          <w:rFonts w:ascii="Bahnschrift SemiBold" w:hAnsi="Bahnschrift SemiBold"/>
          <w:sz w:val="40"/>
        </w:rPr>
        <w:t xml:space="preserve"> - сайт </w:t>
      </w:r>
      <w:proofErr w:type="spellStart"/>
      <w:r w:rsidR="003B02E7">
        <w:rPr>
          <w:rFonts w:ascii="Bahnschrift SemiBold" w:hAnsi="Bahnschrift SemiBold"/>
          <w:sz w:val="40"/>
        </w:rPr>
        <w:t>AndrOS</w:t>
      </w:r>
      <w:proofErr w:type="spellEnd"/>
      <w:r w:rsidR="003B02E7">
        <w:br w:type="page"/>
      </w:r>
    </w:p>
    <w:p w:rsidR="00DC415D" w:rsidRDefault="003B02E7" w:rsidP="00DC415D">
      <w:pPr>
        <w:pStyle w:val="AndrOS"/>
      </w:pPr>
      <w:bookmarkStart w:id="18" w:name="_Toc6411862"/>
      <w:r>
        <w:lastRenderedPageBreak/>
        <w:t>6</w:t>
      </w:r>
      <w:r w:rsidR="00DC415D" w:rsidRPr="00B60505">
        <w:t>.</w:t>
      </w:r>
      <w:r w:rsidR="00DC415D" w:rsidRPr="00B60505">
        <w:rPr>
          <w:sz w:val="36"/>
        </w:rPr>
        <w:t xml:space="preserve"> </w:t>
      </w:r>
      <w:r w:rsidR="00DC415D">
        <w:t>Про автора</w:t>
      </w:r>
      <w:bookmarkEnd w:id="18"/>
    </w:p>
    <w:p w:rsidR="00F058F7" w:rsidRPr="00F058F7" w:rsidRDefault="00F058F7" w:rsidP="00F058F7">
      <w:pPr>
        <w:spacing w:after="0" w:line="300" w:lineRule="auto"/>
        <w:ind w:firstLine="708"/>
        <w:rPr>
          <w:rFonts w:eastAsia="Calibri" w:cs="Times New Roman"/>
          <w:szCs w:val="28"/>
        </w:rPr>
      </w:pPr>
      <w:r w:rsidRPr="00F058F7">
        <w:rPr>
          <w:rFonts w:eastAsia="Calibri" w:cs="Times New Roman"/>
          <w:b/>
          <w:szCs w:val="28"/>
        </w:rPr>
        <w:t>Автор проекту</w:t>
      </w:r>
      <w:r w:rsidRPr="00F058F7">
        <w:rPr>
          <w:rFonts w:eastAsia="Calibri" w:cs="Times New Roman"/>
          <w:szCs w:val="28"/>
        </w:rPr>
        <w:t xml:space="preserve"> —</w:t>
      </w:r>
      <w:r w:rsidR="003B02E7">
        <w:rPr>
          <w:rFonts w:eastAsia="Calibri" w:cs="Times New Roman"/>
          <w:szCs w:val="28"/>
        </w:rPr>
        <w:t xml:space="preserve"> </w:t>
      </w:r>
      <w:proofErr w:type="spellStart"/>
      <w:r w:rsidR="003B02E7">
        <w:rPr>
          <w:rFonts w:eastAsia="Calibri" w:cs="Times New Roman"/>
          <w:szCs w:val="28"/>
        </w:rPr>
        <w:t>Черній</w:t>
      </w:r>
      <w:proofErr w:type="spellEnd"/>
      <w:r w:rsidR="003B02E7">
        <w:rPr>
          <w:rFonts w:eastAsia="Calibri" w:cs="Times New Roman"/>
          <w:szCs w:val="28"/>
        </w:rPr>
        <w:t xml:space="preserve"> Андрій Олегович, учень 7</w:t>
      </w:r>
      <w:r w:rsidRPr="00F058F7">
        <w:rPr>
          <w:rFonts w:eastAsia="Calibri" w:cs="Times New Roman"/>
          <w:szCs w:val="28"/>
        </w:rPr>
        <w:t xml:space="preserve">-Б класу КЗ </w:t>
      </w:r>
      <w:r w:rsidRPr="00F058F7">
        <w:rPr>
          <w:rFonts w:eastAsia="Calibri" w:cs="Times New Roman"/>
          <w:szCs w:val="28"/>
          <w:lang w:val="ru-RU"/>
        </w:rPr>
        <w:t>“</w:t>
      </w:r>
      <w:r w:rsidRPr="00F058F7">
        <w:rPr>
          <w:rFonts w:eastAsia="Calibri" w:cs="Times New Roman"/>
          <w:szCs w:val="28"/>
        </w:rPr>
        <w:t>ФМГ №17 ВМР</w:t>
      </w:r>
      <w:r w:rsidRPr="00F058F7">
        <w:rPr>
          <w:rFonts w:eastAsia="Calibri" w:cs="Times New Roman"/>
          <w:szCs w:val="28"/>
          <w:lang w:val="ru-RU"/>
        </w:rPr>
        <w:t xml:space="preserve">”. </w:t>
      </w:r>
      <w:r w:rsidRPr="00F058F7">
        <w:rPr>
          <w:rFonts w:eastAsia="Calibri" w:cs="Times New Roman"/>
          <w:szCs w:val="28"/>
        </w:rPr>
        <w:t>Навчається програмування з 9 років.</w:t>
      </w:r>
    </w:p>
    <w:p w:rsidR="00F058F7" w:rsidRPr="00F058F7" w:rsidRDefault="00F058F7" w:rsidP="00F058F7">
      <w:pPr>
        <w:spacing w:after="0" w:line="300" w:lineRule="auto"/>
        <w:ind w:firstLine="709"/>
        <w:rPr>
          <w:rFonts w:eastAsia="Calibri" w:cs="Times New Roman"/>
          <w:szCs w:val="28"/>
          <w:lang w:val="ru-RU"/>
        </w:rPr>
      </w:pPr>
      <w:r w:rsidRPr="00F058F7">
        <w:rPr>
          <w:rFonts w:eastAsia="Calibri" w:cs="Times New Roman"/>
          <w:szCs w:val="28"/>
        </w:rPr>
        <w:t xml:space="preserve">Представлена робота написана мовою </w:t>
      </w:r>
      <w:r w:rsidRPr="00F058F7">
        <w:rPr>
          <w:rFonts w:eastAsia="Calibri" w:cs="Times New Roman"/>
          <w:szCs w:val="28"/>
          <w:lang w:val="en-US"/>
        </w:rPr>
        <w:t>Python</w:t>
      </w:r>
      <w:r w:rsidR="003B02E7">
        <w:rPr>
          <w:rFonts w:eastAsia="Calibri" w:cs="Times New Roman"/>
          <w:szCs w:val="28"/>
          <w:lang w:val="ru-RU"/>
        </w:rPr>
        <w:t xml:space="preserve"> 3, яка </w:t>
      </w:r>
      <w:proofErr w:type="spellStart"/>
      <w:r w:rsidR="003B02E7">
        <w:rPr>
          <w:rFonts w:eastAsia="Calibri" w:cs="Times New Roman"/>
          <w:szCs w:val="28"/>
          <w:lang w:val="ru-RU"/>
        </w:rPr>
        <w:t>вивчається</w:t>
      </w:r>
      <w:proofErr w:type="spellEnd"/>
      <w:r w:rsidR="003B02E7">
        <w:rPr>
          <w:rFonts w:eastAsia="Calibri" w:cs="Times New Roman"/>
          <w:szCs w:val="28"/>
          <w:lang w:val="ru-RU"/>
        </w:rPr>
        <w:t xml:space="preserve"> 3-ій</w:t>
      </w:r>
      <w:r w:rsidRPr="00F058F7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F058F7">
        <w:rPr>
          <w:rFonts w:eastAsia="Calibri" w:cs="Times New Roman"/>
          <w:szCs w:val="28"/>
          <w:lang w:val="ru-RU"/>
        </w:rPr>
        <w:t>рік</w:t>
      </w:r>
      <w:proofErr w:type="spellEnd"/>
      <w:r w:rsidRPr="00F058F7">
        <w:rPr>
          <w:rFonts w:eastAsia="Calibri" w:cs="Times New Roman"/>
          <w:szCs w:val="28"/>
          <w:lang w:val="ru-RU"/>
        </w:rPr>
        <w:t>.</w:t>
      </w:r>
    </w:p>
    <w:p w:rsidR="00F058F7" w:rsidRPr="00F058F7" w:rsidRDefault="00F058F7" w:rsidP="00F058F7">
      <w:pPr>
        <w:shd w:val="clear" w:color="auto" w:fill="FFFFFF"/>
        <w:spacing w:after="0" w:line="300" w:lineRule="auto"/>
        <w:outlineLvl w:val="3"/>
        <w:rPr>
          <w:rFonts w:ascii="inherit" w:eastAsia="Times New Roman" w:hAnsi="inherit" w:cs="Times New Roman"/>
          <w:color w:val="333333"/>
          <w:szCs w:val="28"/>
          <w:lang w:val="en-US" w:eastAsia="uk-UA"/>
        </w:rPr>
      </w:pP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Мої технічні навики</w:t>
      </w:r>
      <w:r w:rsidRPr="00F058F7">
        <w:rPr>
          <w:rFonts w:ascii="inherit" w:eastAsia="Times New Roman" w:hAnsi="inherit" w:cs="Times New Roman"/>
          <w:color w:val="333333"/>
          <w:szCs w:val="28"/>
          <w:lang w:val="en-US" w:eastAsia="uk-UA"/>
        </w:rPr>
        <w:t>:</w:t>
      </w:r>
    </w:p>
    <w:p w:rsidR="00F058F7" w:rsidRPr="00F058F7" w:rsidRDefault="00F058F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HTML5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середній рівень</w:t>
      </w:r>
    </w:p>
    <w:p w:rsidR="00F058F7" w:rsidRPr="00F058F7" w:rsidRDefault="00F058F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CSS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початковий рівень</w:t>
      </w:r>
    </w:p>
    <w:p w:rsidR="00F058F7" w:rsidRPr="00F058F7" w:rsidRDefault="00F058F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JavaScript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просунутий рівень</w:t>
      </w:r>
    </w:p>
    <w:p w:rsidR="00F058F7" w:rsidRPr="00F058F7" w:rsidRDefault="00F058F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Java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початковий рівень, поглиблено вивчаю</w:t>
      </w:r>
    </w:p>
    <w:p w:rsidR="00F058F7" w:rsidRPr="003B02E7" w:rsidRDefault="00F058F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Calibri" w:eastAsia="Times New Roman" w:hAnsi="Calibri" w:cs="Times New Roman"/>
          <w:b/>
          <w:bCs/>
          <w:color w:val="333333"/>
          <w:szCs w:val="28"/>
          <w:lang w:val="en-US" w:eastAsia="uk-UA"/>
        </w:rPr>
        <w:t>PYT</w:t>
      </w:r>
      <w:r w:rsidRPr="00F058F7">
        <w:rPr>
          <w:rFonts w:ascii="Calibri" w:eastAsia="Times New Roman" w:hAnsi="Calibri" w:cs="Times New Roman"/>
          <w:b/>
          <w:bCs/>
          <w:color w:val="333333"/>
          <w:szCs w:val="28"/>
          <w:lang w:eastAsia="uk-UA"/>
        </w:rPr>
        <w:t>Н</w:t>
      </w:r>
      <w:r w:rsidRPr="00F058F7">
        <w:rPr>
          <w:rFonts w:ascii="Calibri" w:eastAsia="Times New Roman" w:hAnsi="Calibri" w:cs="Times New Roman"/>
          <w:b/>
          <w:bCs/>
          <w:color w:val="333333"/>
          <w:szCs w:val="28"/>
          <w:lang w:val="en-US" w:eastAsia="uk-UA"/>
        </w:rPr>
        <w:t xml:space="preserve">ON 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–</w:t>
      </w:r>
      <w:r w:rsidRPr="00F058F7">
        <w:rPr>
          <w:rFonts w:ascii="Helvetica" w:eastAsia="Times New Roman" w:hAnsi="Helvetica" w:cs="Times New Roman"/>
          <w:color w:val="333333"/>
          <w:szCs w:val="28"/>
          <w:lang w:val="en-US" w:eastAsia="uk-UA"/>
        </w:rPr>
        <w:t xml:space="preserve"> 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просунутий рівень</w:t>
      </w:r>
    </w:p>
    <w:p w:rsidR="003B02E7" w:rsidRPr="00F058F7" w:rsidRDefault="003B02E7" w:rsidP="00F058F7">
      <w:pPr>
        <w:numPr>
          <w:ilvl w:val="0"/>
          <w:numId w:val="8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>
        <w:rPr>
          <w:rFonts w:ascii="Calibri" w:eastAsia="Times New Roman" w:hAnsi="Calibri" w:cs="Times New Roman"/>
          <w:b/>
          <w:bCs/>
          <w:color w:val="333333"/>
          <w:szCs w:val="28"/>
          <w:lang w:val="en-US" w:eastAsia="uk-UA"/>
        </w:rPr>
        <w:t>C</w:t>
      </w:r>
      <w:r w:rsidRPr="003B02E7">
        <w:rPr>
          <w:rFonts w:ascii="Calibri" w:eastAsia="Times New Roman" w:hAnsi="Calibri" w:cs="Times New Roman"/>
          <w:b/>
          <w:bCs/>
          <w:color w:val="333333"/>
          <w:szCs w:val="28"/>
          <w:lang w:val="ru-RU" w:eastAsia="uk-UA"/>
        </w:rPr>
        <w:t xml:space="preserve">++ </w:t>
      </w:r>
      <w:r w:rsidRPr="003B02E7">
        <w:rPr>
          <w:rFonts w:ascii="Helvetica" w:eastAsia="Times New Roman" w:hAnsi="Helvetica" w:cs="Times New Roman"/>
          <w:color w:val="333333"/>
          <w:szCs w:val="28"/>
          <w:lang w:eastAsia="uk-UA"/>
        </w:rPr>
        <w:t>-</w:t>
      </w:r>
      <w:r w:rsidRPr="003B02E7">
        <w:rPr>
          <w:rFonts w:ascii="Helvetica" w:eastAsia="Times New Roman" w:hAnsi="Helvetica" w:cs="Times New Roman"/>
          <w:color w:val="333333"/>
          <w:szCs w:val="28"/>
          <w:lang w:val="ru-RU" w:eastAsia="uk-UA"/>
        </w:rPr>
        <w:t xml:space="preserve"> </w:t>
      </w:r>
      <w:r>
        <w:rPr>
          <w:rFonts w:ascii="Helvetica" w:eastAsia="Times New Roman" w:hAnsi="Helvetica" w:cs="Times New Roman"/>
          <w:color w:val="333333"/>
          <w:szCs w:val="28"/>
          <w:lang w:eastAsia="uk-UA"/>
        </w:rPr>
        <w:t>середній рівень, використовую для задач на олімпіадах</w:t>
      </w:r>
    </w:p>
    <w:p w:rsidR="00F058F7" w:rsidRPr="00F058F7" w:rsidRDefault="00F058F7" w:rsidP="00F058F7">
      <w:pPr>
        <w:shd w:val="clear" w:color="auto" w:fill="FFFFFF"/>
        <w:spacing w:after="0" w:line="300" w:lineRule="auto"/>
        <w:outlineLvl w:val="3"/>
        <w:rPr>
          <w:rFonts w:ascii="inherit" w:eastAsia="Times New Roman" w:hAnsi="inherit" w:cs="Times New Roman"/>
          <w:color w:val="333333"/>
          <w:szCs w:val="28"/>
          <w:lang w:val="en-US" w:eastAsia="uk-UA"/>
        </w:rPr>
      </w:pPr>
      <w:proofErr w:type="spellStart"/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Улюбленні</w:t>
      </w:r>
      <w:proofErr w:type="spellEnd"/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 xml:space="preserve"> книги</w:t>
      </w:r>
      <w:r w:rsidRPr="00F058F7">
        <w:rPr>
          <w:rFonts w:ascii="inherit" w:eastAsia="Times New Roman" w:hAnsi="inherit" w:cs="Times New Roman"/>
          <w:color w:val="333333"/>
          <w:szCs w:val="28"/>
          <w:lang w:val="en-US" w:eastAsia="uk-UA"/>
        </w:rPr>
        <w:t>:</w:t>
      </w:r>
    </w:p>
    <w:p w:rsidR="00F058F7" w:rsidRPr="00F058F7" w:rsidRDefault="00F058F7" w:rsidP="00F058F7">
      <w:pPr>
        <w:numPr>
          <w:ilvl w:val="0"/>
          <w:numId w:val="9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Чарівник Смарагдового міста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Олександр Волков</w:t>
      </w:r>
    </w:p>
    <w:p w:rsidR="00F058F7" w:rsidRPr="003B02E7" w:rsidRDefault="00F058F7" w:rsidP="00F058F7">
      <w:pPr>
        <w:numPr>
          <w:ilvl w:val="0"/>
          <w:numId w:val="9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 xml:space="preserve">Гаррі </w:t>
      </w:r>
      <w:proofErr w:type="spellStart"/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Поттер</w:t>
      </w:r>
      <w:proofErr w:type="spellEnd"/>
      <w:r w:rsidR="003B02E7">
        <w:rPr>
          <w:rFonts w:ascii="Helvetica" w:eastAsia="Times New Roman" w:hAnsi="Helvetica" w:cs="Times New Roman"/>
          <w:color w:val="333333"/>
          <w:szCs w:val="28"/>
          <w:lang w:eastAsia="uk-UA"/>
        </w:rPr>
        <w:t xml:space="preserve"> - Д. К. </w:t>
      </w:r>
      <w:proofErr w:type="spellStart"/>
      <w:r w:rsidR="003B02E7">
        <w:rPr>
          <w:rFonts w:ascii="Helvetica" w:eastAsia="Times New Roman" w:hAnsi="Helvetica" w:cs="Times New Roman"/>
          <w:color w:val="333333"/>
          <w:szCs w:val="28"/>
          <w:lang w:eastAsia="uk-UA"/>
        </w:rPr>
        <w:t>Роулінг</w:t>
      </w:r>
      <w:proofErr w:type="spellEnd"/>
    </w:p>
    <w:p w:rsidR="003B02E7" w:rsidRPr="00F058F7" w:rsidRDefault="003B02E7" w:rsidP="00F058F7">
      <w:pPr>
        <w:numPr>
          <w:ilvl w:val="0"/>
          <w:numId w:val="9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proofErr w:type="spellStart"/>
      <w:r w:rsidRPr="003B02E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Часодії</w:t>
      </w:r>
      <w:proofErr w:type="spellEnd"/>
      <w:r>
        <w:rPr>
          <w:rFonts w:asciiTheme="minorHAnsi" w:eastAsia="Times New Roman" w:hAnsiTheme="minorHAnsi" w:cs="Times New Roman"/>
          <w:b/>
          <w:bCs/>
          <w:color w:val="333333"/>
          <w:szCs w:val="28"/>
          <w:lang w:eastAsia="uk-UA"/>
        </w:rPr>
        <w:t xml:space="preserve"> </w:t>
      </w:r>
      <w:r>
        <w:rPr>
          <w:rFonts w:ascii="Helvetica" w:eastAsia="Times New Roman" w:hAnsi="Helvetica" w:cs="Times New Roman"/>
          <w:color w:val="333333"/>
          <w:szCs w:val="28"/>
          <w:lang w:eastAsia="uk-UA"/>
        </w:rPr>
        <w:t>–</w:t>
      </w:r>
      <w:r>
        <w:rPr>
          <w:rFonts w:asciiTheme="minorHAnsi" w:eastAsia="Times New Roman" w:hAnsiTheme="minorHAnsi" w:cs="Times New Roman"/>
          <w:color w:val="333333"/>
          <w:szCs w:val="28"/>
          <w:lang w:eastAsia="uk-UA"/>
        </w:rPr>
        <w:t xml:space="preserve"> </w:t>
      </w:r>
      <w:r w:rsidRPr="003B02E7">
        <w:rPr>
          <w:rFonts w:ascii="Helvetica" w:eastAsia="Times New Roman" w:hAnsi="Helvetica" w:cs="Times New Roman"/>
          <w:color w:val="333333"/>
          <w:szCs w:val="28"/>
          <w:lang w:eastAsia="uk-UA"/>
        </w:rPr>
        <w:t>Н. Щерба</w:t>
      </w:r>
    </w:p>
    <w:p w:rsidR="00F058F7" w:rsidRPr="00F058F7" w:rsidRDefault="00F058F7" w:rsidP="00F058F7">
      <w:pPr>
        <w:shd w:val="clear" w:color="auto" w:fill="FFFFFF"/>
        <w:spacing w:after="0" w:line="300" w:lineRule="auto"/>
        <w:outlineLvl w:val="3"/>
        <w:rPr>
          <w:rFonts w:ascii="inherit" w:eastAsia="Times New Roman" w:hAnsi="inherit" w:cs="Times New Roman"/>
          <w:color w:val="333333"/>
          <w:szCs w:val="28"/>
          <w:lang w:val="en-US" w:eastAsia="uk-UA"/>
        </w:rPr>
      </w:pP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Мої вчителі</w:t>
      </w:r>
      <w:r w:rsidRPr="00F058F7">
        <w:rPr>
          <w:rFonts w:ascii="inherit" w:eastAsia="Times New Roman" w:hAnsi="inherit" w:cs="Times New Roman"/>
          <w:color w:val="333333"/>
          <w:szCs w:val="28"/>
          <w:lang w:val="en-US" w:eastAsia="uk-UA"/>
        </w:rPr>
        <w:t>:</w:t>
      </w:r>
    </w:p>
    <w:p w:rsidR="00F058F7" w:rsidRPr="00F058F7" w:rsidRDefault="00F058F7" w:rsidP="00F058F7">
      <w:pPr>
        <w:numPr>
          <w:ilvl w:val="0"/>
          <w:numId w:val="10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Ірина Василівна Попова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класний керівник,</w:t>
      </w:r>
      <w:r w:rsidRPr="00F058F7">
        <w:rPr>
          <w:rFonts w:ascii="Calibri" w:eastAsia="Times New Roman" w:hAnsi="Calibri" w:cs="Times New Roman"/>
          <w:color w:val="333333"/>
          <w:szCs w:val="28"/>
          <w:lang w:eastAsia="uk-UA"/>
        </w:rPr>
        <w:t xml:space="preserve"> </w:t>
      </w:r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вчитель математики</w:t>
      </w:r>
    </w:p>
    <w:p w:rsidR="00F058F7" w:rsidRPr="00F058F7" w:rsidRDefault="00F058F7" w:rsidP="00F058F7">
      <w:pPr>
        <w:numPr>
          <w:ilvl w:val="0"/>
          <w:numId w:val="10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 xml:space="preserve">Алла Олексіївна </w:t>
      </w:r>
      <w:proofErr w:type="spellStart"/>
      <w:r w:rsidRPr="00F058F7">
        <w:rPr>
          <w:rFonts w:ascii="Helvetica" w:eastAsia="Times New Roman" w:hAnsi="Helvetica" w:cs="Times New Roman"/>
          <w:b/>
          <w:bCs/>
          <w:color w:val="333333"/>
          <w:szCs w:val="28"/>
          <w:lang w:eastAsia="uk-UA"/>
        </w:rPr>
        <w:t>Порхун</w:t>
      </w:r>
      <w:proofErr w:type="spellEnd"/>
      <w:r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 - вчитель з інформатики</w:t>
      </w:r>
    </w:p>
    <w:p w:rsidR="00F058F7" w:rsidRPr="00F058F7" w:rsidRDefault="00F058F7" w:rsidP="00F058F7">
      <w:pPr>
        <w:shd w:val="clear" w:color="auto" w:fill="FFFFFF"/>
        <w:spacing w:after="0" w:line="300" w:lineRule="auto"/>
        <w:outlineLvl w:val="3"/>
        <w:rPr>
          <w:rFonts w:ascii="inherit" w:eastAsia="Times New Roman" w:hAnsi="inherit" w:cs="Times New Roman"/>
          <w:color w:val="333333"/>
          <w:szCs w:val="28"/>
          <w:lang w:val="en-US" w:eastAsia="uk-UA"/>
        </w:rPr>
      </w:pP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Створені раніше проекти</w:t>
      </w:r>
      <w:r w:rsidRPr="00F058F7">
        <w:rPr>
          <w:rFonts w:ascii="inherit" w:eastAsia="Times New Roman" w:hAnsi="inherit" w:cs="Times New Roman"/>
          <w:color w:val="333333"/>
          <w:szCs w:val="28"/>
          <w:lang w:val="en-US" w:eastAsia="uk-UA"/>
        </w:rPr>
        <w:t>:</w:t>
      </w:r>
    </w:p>
    <w:p w:rsidR="00F058F7" w:rsidRPr="00F058F7" w:rsidRDefault="004F67EA" w:rsidP="00F058F7">
      <w:pPr>
        <w:numPr>
          <w:ilvl w:val="0"/>
          <w:numId w:val="11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4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Множення стовпчиком</w:t>
        </w:r>
      </w:hyperlink>
      <w:r w:rsidR="00F058F7" w:rsidRPr="00F058F7">
        <w:rPr>
          <w:rFonts w:ascii="Calibri" w:eastAsia="Times New Roman" w:hAnsi="Calibri" w:cs="Times New Roman"/>
          <w:color w:val="333333"/>
          <w:szCs w:val="28"/>
          <w:lang w:eastAsia="uk-UA"/>
        </w:rPr>
        <w:t xml:space="preserve"> </w:t>
      </w:r>
      <w:r w:rsidR="00F058F7"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 xml:space="preserve">(написана на </w:t>
      </w:r>
      <w:proofErr w:type="spellStart"/>
      <w:r w:rsidR="00F058F7"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JavaScript</w:t>
      </w:r>
      <w:proofErr w:type="spellEnd"/>
      <w:r w:rsidR="00F058F7" w:rsidRPr="00F058F7">
        <w:rPr>
          <w:rFonts w:ascii="Helvetica" w:eastAsia="Times New Roman" w:hAnsi="Helvetica" w:cs="Times New Roman"/>
          <w:color w:val="333333"/>
          <w:szCs w:val="28"/>
          <w:lang w:eastAsia="uk-UA"/>
        </w:rPr>
        <w:t>)</w:t>
      </w:r>
    </w:p>
    <w:p w:rsidR="00F058F7" w:rsidRPr="00F058F7" w:rsidRDefault="00F058F7" w:rsidP="00F058F7">
      <w:pPr>
        <w:shd w:val="clear" w:color="auto" w:fill="FFFFFF"/>
        <w:spacing w:after="0" w:line="300" w:lineRule="auto"/>
        <w:outlineLvl w:val="3"/>
        <w:rPr>
          <w:rFonts w:ascii="inherit" w:eastAsia="Times New Roman" w:hAnsi="inherit" w:cs="Times New Roman"/>
          <w:color w:val="333333"/>
          <w:szCs w:val="28"/>
          <w:lang w:eastAsia="uk-UA"/>
        </w:rPr>
      </w:pP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Мої відео</w:t>
      </w:r>
      <w:r w:rsidRPr="00F058F7">
        <w:rPr>
          <w:rFonts w:ascii="inherit" w:eastAsia="Times New Roman" w:hAnsi="inherit" w:cs="Times New Roman"/>
          <w:color w:val="333333"/>
          <w:szCs w:val="28"/>
          <w:lang w:val="ru-RU" w:eastAsia="uk-UA"/>
        </w:rPr>
        <w:t xml:space="preserve"> </w:t>
      </w: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 xml:space="preserve">на власному </w:t>
      </w:r>
      <w:r w:rsidRPr="00F058F7">
        <w:rPr>
          <w:rFonts w:ascii="inherit" w:eastAsia="Times New Roman" w:hAnsi="inherit" w:cs="Times New Roman"/>
          <w:color w:val="333333"/>
          <w:szCs w:val="28"/>
          <w:lang w:val="en-US" w:eastAsia="uk-UA"/>
        </w:rPr>
        <w:t>YouTube</w:t>
      </w:r>
      <w:r w:rsidRPr="00F058F7">
        <w:rPr>
          <w:rFonts w:ascii="inherit" w:eastAsia="Times New Roman" w:hAnsi="inherit" w:cs="Times New Roman"/>
          <w:color w:val="333333"/>
          <w:szCs w:val="28"/>
          <w:lang w:val="ru-RU" w:eastAsia="uk-UA"/>
        </w:rPr>
        <w:t xml:space="preserve"> </w:t>
      </w:r>
      <w:r w:rsidRPr="00F058F7">
        <w:rPr>
          <w:rFonts w:ascii="inherit" w:eastAsia="Times New Roman" w:hAnsi="inherit" w:cs="Times New Roman"/>
          <w:color w:val="333333"/>
          <w:szCs w:val="28"/>
          <w:lang w:eastAsia="uk-UA"/>
        </w:rPr>
        <w:t>каналі</w:t>
      </w:r>
      <w:r w:rsidRPr="00F058F7">
        <w:rPr>
          <w:rFonts w:ascii="inherit" w:eastAsia="Times New Roman" w:hAnsi="inherit" w:cs="Times New Roman"/>
          <w:color w:val="333333"/>
          <w:szCs w:val="28"/>
          <w:lang w:val="ru-RU" w:eastAsia="uk-UA"/>
        </w:rPr>
        <w:t>:</w:t>
      </w:r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5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Як подивитись пароль замість зірочок на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Web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-сторінці.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Lifehack</w:t>
        </w:r>
        <w:proofErr w:type="spellEnd"/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6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Корпус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Silent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Base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600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Window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Black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(розпаковка)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7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Блок живлення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Seasonic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Snow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Silent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1050W (розпаковка)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8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Збираємо тихий та потужний комп'ютер у домашніх умовах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49" w:history="1"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Кулер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Shadow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Rock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LP (розпаковка та встановлення)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50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Як шукати на незручному сайті за допомогою пошукової системи.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Lifehack</w:t>
        </w:r>
        <w:proofErr w:type="spellEnd"/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51" w:history="1"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Як підключити клавіатуру та мишу до свого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сартфону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чи планшету.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Lifehack</w:t>
        </w:r>
        <w:proofErr w:type="spellEnd"/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52" w:history="1"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Onyx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Boox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Max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. Електрона книга з екраном E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Ink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Mobius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13,3"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53" w:history="1"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Porsche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Design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Huawei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Mate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9. Самий крутий китайський смартфон.</w:t>
        </w:r>
      </w:hyperlink>
    </w:p>
    <w:p w:rsidR="00F058F7" w:rsidRPr="00F058F7" w:rsidRDefault="004F67EA" w:rsidP="00F058F7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Helvetica" w:eastAsia="Times New Roman" w:hAnsi="Helvetica" w:cs="Times New Roman"/>
          <w:color w:val="333333"/>
          <w:szCs w:val="28"/>
          <w:lang w:eastAsia="uk-UA"/>
        </w:rPr>
      </w:pPr>
      <w:hyperlink r:id="rId54" w:history="1"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Samsung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Galaxy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Tab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S3. Ось що сталось з S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Pen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через 3 місяці звичайної роботи.</w:t>
        </w:r>
      </w:hyperlink>
    </w:p>
    <w:p w:rsidR="003B02E7" w:rsidRPr="003B02E7" w:rsidRDefault="004F67EA" w:rsidP="003B02E7">
      <w:pPr>
        <w:numPr>
          <w:ilvl w:val="0"/>
          <w:numId w:val="12"/>
        </w:numPr>
        <w:shd w:val="clear" w:color="auto" w:fill="FFFFFF"/>
        <w:spacing w:after="0" w:line="300" w:lineRule="auto"/>
        <w:rPr>
          <w:b/>
          <w:sz w:val="36"/>
        </w:rPr>
      </w:pPr>
      <w:hyperlink r:id="rId55" w:history="1"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Samsung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Galaxy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Note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8 +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DeX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 xml:space="preserve"> = </w:t>
        </w:r>
        <w:proofErr w:type="spellStart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Notebook</w:t>
        </w:r>
        <w:proofErr w:type="spellEnd"/>
        <w:r w:rsidR="00F058F7" w:rsidRPr="00F058F7">
          <w:rPr>
            <w:rFonts w:ascii="Helvetica" w:eastAsia="Times New Roman" w:hAnsi="Helvetica" w:cs="Times New Roman"/>
            <w:color w:val="337AB7"/>
            <w:szCs w:val="28"/>
            <w:u w:val="single"/>
            <w:lang w:eastAsia="uk-UA"/>
          </w:rPr>
          <w:t>!</w:t>
        </w:r>
      </w:hyperlink>
    </w:p>
    <w:p w:rsidR="003B02E7" w:rsidRDefault="003B02E7" w:rsidP="003B02E7">
      <w:pPr>
        <w:shd w:val="clear" w:color="auto" w:fill="FFFFFF"/>
        <w:spacing w:after="0" w:line="300" w:lineRule="auto"/>
        <w:rPr>
          <w:sz w:val="36"/>
        </w:rPr>
      </w:pPr>
    </w:p>
    <w:p w:rsidR="003B02E7" w:rsidRDefault="003B02E7">
      <w:pPr>
        <w:rPr>
          <w:sz w:val="36"/>
        </w:rPr>
      </w:pPr>
      <w:r>
        <w:rPr>
          <w:sz w:val="36"/>
        </w:rPr>
        <w:br w:type="page"/>
      </w:r>
    </w:p>
    <w:p w:rsidR="003B02E7" w:rsidRPr="003B02E7" w:rsidRDefault="003B02E7" w:rsidP="003B02E7">
      <w:pPr>
        <w:pStyle w:val="AndrOS"/>
      </w:pPr>
      <w:bookmarkStart w:id="19" w:name="_Toc6411863"/>
      <w:r>
        <w:lastRenderedPageBreak/>
        <w:t>6</w:t>
      </w:r>
      <w:r w:rsidRPr="003B02E7">
        <w:t>.1 Контакти</w:t>
      </w:r>
      <w:bookmarkEnd w:id="19"/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56" w:history="1">
        <w:r w:rsidR="003B02E7" w:rsidRPr="003B02E7">
          <w:rPr>
            <w:rStyle w:val="a9"/>
            <w:rFonts w:ascii="Bahnschrift SemiBold" w:hAnsi="Bahnschrift SemiBold"/>
            <w:sz w:val="40"/>
          </w:rPr>
          <w:t>andriy.cherniy.net</w:t>
        </w:r>
      </w:hyperlink>
      <w:r w:rsidR="003B02E7" w:rsidRPr="003B02E7">
        <w:rPr>
          <w:rFonts w:ascii="Bahnschrift SemiBold" w:hAnsi="Bahnschrift SemiBold"/>
          <w:sz w:val="40"/>
        </w:rPr>
        <w:t xml:space="preserve"> – Мій сайт</w:t>
      </w:r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57" w:history="1">
        <w:r w:rsidR="003B02E7" w:rsidRPr="003B02E7">
          <w:rPr>
            <w:rStyle w:val="a9"/>
            <w:rFonts w:ascii="Bahnschrift SemiBold" w:hAnsi="Bahnschrift SemiBold"/>
            <w:sz w:val="40"/>
          </w:rPr>
          <w:t>andriy.cherniy2</w:t>
        </w:r>
      </w:hyperlink>
      <w:r w:rsidR="003B02E7" w:rsidRPr="003B02E7">
        <w:rPr>
          <w:rFonts w:ascii="Bahnschrift SemiBold" w:hAnsi="Bahnschrift SemiBold"/>
          <w:sz w:val="40"/>
        </w:rPr>
        <w:t xml:space="preserve"> - Skype</w:t>
      </w:r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58" w:history="1">
        <w:r w:rsidR="003B02E7" w:rsidRPr="003B02E7">
          <w:rPr>
            <w:rStyle w:val="a9"/>
            <w:rFonts w:ascii="Bahnschrift SemiBold" w:hAnsi="Bahnschrift SemiBold"/>
            <w:sz w:val="40"/>
          </w:rPr>
          <w:t>@ACherniy2</w:t>
        </w:r>
      </w:hyperlink>
      <w:r w:rsidR="003B02E7" w:rsidRPr="003B02E7">
        <w:rPr>
          <w:rFonts w:ascii="Bahnschrift SemiBold" w:hAnsi="Bahnschrift SemiBold"/>
          <w:sz w:val="40"/>
        </w:rPr>
        <w:t xml:space="preserve"> - </w:t>
      </w:r>
      <w:proofErr w:type="spellStart"/>
      <w:r w:rsidR="003B02E7" w:rsidRPr="003B02E7">
        <w:rPr>
          <w:rFonts w:ascii="Bahnschrift SemiBold" w:hAnsi="Bahnschrift SemiBold"/>
          <w:sz w:val="40"/>
        </w:rPr>
        <w:t>Twitter</w:t>
      </w:r>
      <w:proofErr w:type="spellEnd"/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59" w:history="1">
        <w:r w:rsidR="003B02E7" w:rsidRPr="003B02E7">
          <w:rPr>
            <w:rStyle w:val="a9"/>
            <w:rFonts w:ascii="Bahnschrift SemiBold" w:hAnsi="Bahnschrift SemiBold"/>
            <w:sz w:val="40"/>
          </w:rPr>
          <w:t>https://www.facebook.com/Andrmist23</w:t>
        </w:r>
      </w:hyperlink>
      <w:r w:rsidR="003B02E7" w:rsidRPr="003B02E7">
        <w:rPr>
          <w:rFonts w:ascii="Bahnschrift SemiBold" w:hAnsi="Bahnschrift SemiBold"/>
          <w:sz w:val="40"/>
        </w:rPr>
        <w:t xml:space="preserve"> - </w:t>
      </w:r>
      <w:proofErr w:type="spellStart"/>
      <w:r w:rsidR="003B02E7" w:rsidRPr="003B02E7">
        <w:rPr>
          <w:rFonts w:ascii="Bahnschrift SemiBold" w:hAnsi="Bahnschrift SemiBold"/>
          <w:sz w:val="40"/>
        </w:rPr>
        <w:t>Facebook</w:t>
      </w:r>
      <w:proofErr w:type="spellEnd"/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60" w:history="1">
        <w:r w:rsidR="003B02E7" w:rsidRPr="003B02E7">
          <w:rPr>
            <w:rStyle w:val="a9"/>
            <w:rFonts w:ascii="Bahnschrift SemiBold" w:hAnsi="Bahnschrift SemiBold"/>
            <w:sz w:val="40"/>
          </w:rPr>
          <w:t>http://vk.com/andriy.cherniy2</w:t>
        </w:r>
      </w:hyperlink>
      <w:r w:rsidR="003B02E7" w:rsidRPr="003B02E7">
        <w:rPr>
          <w:rFonts w:ascii="Bahnschrift SemiBold" w:hAnsi="Bahnschrift SemiBold"/>
          <w:sz w:val="40"/>
        </w:rPr>
        <w:t xml:space="preserve"> - VK</w:t>
      </w:r>
    </w:p>
    <w:p w:rsidR="003B02E7" w:rsidRPr="003B02E7" w:rsidRDefault="004F67EA" w:rsidP="003B02E7">
      <w:pPr>
        <w:rPr>
          <w:rFonts w:ascii="Bahnschrift SemiBold" w:hAnsi="Bahnschrift SemiBold"/>
          <w:sz w:val="40"/>
        </w:rPr>
      </w:pPr>
      <w:hyperlink r:id="rId61" w:history="1">
        <w:r w:rsidR="003B02E7" w:rsidRPr="003B02E7">
          <w:rPr>
            <w:rStyle w:val="a9"/>
            <w:rFonts w:ascii="Bahnschrift SemiBold" w:hAnsi="Bahnschrift SemiBold"/>
            <w:sz w:val="40"/>
          </w:rPr>
          <w:t>https://github.com/AndriyCherniy</w:t>
        </w:r>
      </w:hyperlink>
      <w:r w:rsidR="003B02E7" w:rsidRPr="003B02E7">
        <w:rPr>
          <w:rFonts w:ascii="Bahnschrift SemiBold" w:hAnsi="Bahnschrift SemiBold"/>
          <w:sz w:val="40"/>
        </w:rPr>
        <w:t xml:space="preserve"> - </w:t>
      </w:r>
      <w:proofErr w:type="spellStart"/>
      <w:r w:rsidR="003B02E7" w:rsidRPr="003B02E7">
        <w:rPr>
          <w:rFonts w:ascii="Bahnschrift SemiBold" w:hAnsi="Bahnschrift SemiBold"/>
          <w:sz w:val="40"/>
        </w:rPr>
        <w:t>Github</w:t>
      </w:r>
      <w:proofErr w:type="spellEnd"/>
    </w:p>
    <w:p w:rsidR="003B02E7" w:rsidRDefault="003B02E7" w:rsidP="003B02E7">
      <w:pPr>
        <w:rPr>
          <w:sz w:val="36"/>
        </w:rPr>
      </w:pPr>
    </w:p>
    <w:sectPr w:rsidR="003B02E7" w:rsidSect="00B60505">
      <w:headerReference w:type="default" r:id="rId62"/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EA" w:rsidRDefault="004F67EA" w:rsidP="006D51D1">
      <w:pPr>
        <w:spacing w:after="0" w:line="240" w:lineRule="auto"/>
      </w:pPr>
      <w:r>
        <w:separator/>
      </w:r>
    </w:p>
  </w:endnote>
  <w:endnote w:type="continuationSeparator" w:id="0">
    <w:p w:rsidR="004F67EA" w:rsidRDefault="004F67EA" w:rsidP="006D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E1C" w:rsidRPr="003B02E7" w:rsidRDefault="00FC0E1C" w:rsidP="003B02E7">
    <w:pPr>
      <w:rPr>
        <w:sz w:val="36"/>
      </w:rPr>
    </w:pPr>
    <w:r w:rsidRPr="003B02E7">
      <w:rPr>
        <w:sz w:val="36"/>
      </w:rPr>
      <w:t xml:space="preserve">© </w:t>
    </w:r>
    <w:r>
      <w:rPr>
        <w:sz w:val="36"/>
      </w:rPr>
      <w:t xml:space="preserve">Андрій </w:t>
    </w:r>
    <w:proofErr w:type="spellStart"/>
    <w:r>
      <w:rPr>
        <w:sz w:val="36"/>
      </w:rPr>
      <w:t>Черній</w:t>
    </w:r>
    <w:proofErr w:type="spellEnd"/>
    <w:r w:rsidRPr="003B02E7">
      <w:rPr>
        <w:sz w:val="36"/>
      </w:rPr>
      <w:t>, 2018 - 2019</w:t>
    </w:r>
  </w:p>
  <w:p w:rsidR="00FC0E1C" w:rsidRDefault="00FC0E1C">
    <w:pPr>
      <w:pStyle w:val="a5"/>
    </w:pPr>
  </w:p>
  <w:p w:rsidR="00FC0E1C" w:rsidRDefault="00FC0E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EA" w:rsidRDefault="004F67EA" w:rsidP="006D51D1">
      <w:pPr>
        <w:spacing w:after="0" w:line="240" w:lineRule="auto"/>
      </w:pPr>
      <w:r>
        <w:separator/>
      </w:r>
    </w:p>
  </w:footnote>
  <w:footnote w:type="continuationSeparator" w:id="0">
    <w:p w:rsidR="004F67EA" w:rsidRDefault="004F67EA" w:rsidP="006D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E1C" w:rsidRPr="005010E8" w:rsidRDefault="00FC0E1C">
    <w:pPr>
      <w:pStyle w:val="a3"/>
      <w:rPr>
        <w:sz w:val="40"/>
        <w:szCs w:val="40"/>
        <w:lang w:val="en-US"/>
      </w:rPr>
    </w:pPr>
    <w:r w:rsidRPr="005010E8">
      <w:rPr>
        <w:b/>
        <w:i/>
        <w:color w:val="1F3864" w:themeColor="accent1" w:themeShade="80"/>
        <w:sz w:val="40"/>
        <w:szCs w:val="40"/>
        <w:lang w:val="en-US"/>
      </w:rPr>
      <w:t>AndrOS</w:t>
    </w:r>
    <w:r w:rsidRPr="005010E8">
      <w:rPr>
        <w:caps/>
        <w:noProof/>
        <w:color w:val="808080" w:themeColor="background1" w:themeShade="80"/>
        <w:sz w:val="40"/>
        <w:szCs w:val="40"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F6ACBF" wp14:editId="654E029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ямокут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кут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окут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е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1C" w:rsidRDefault="00FC0E1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A6AA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F6ACBF" id="Група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">
              <v:group id="Група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ямокутник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ямокутник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ямокутник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C0E1C" w:rsidRDefault="00FC0E1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A6AA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3A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D2B7B"/>
    <w:multiLevelType w:val="hybridMultilevel"/>
    <w:tmpl w:val="9A9CF33C"/>
    <w:lvl w:ilvl="0" w:tplc="0422000F">
      <w:start w:val="1"/>
      <w:numFmt w:val="decimal"/>
      <w:lvlText w:val="%1."/>
      <w:lvlJc w:val="left"/>
      <w:pPr>
        <w:ind w:left="795" w:hanging="360"/>
      </w:p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1FB724C"/>
    <w:multiLevelType w:val="multilevel"/>
    <w:tmpl w:val="1E1A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3E64"/>
    <w:multiLevelType w:val="hybridMultilevel"/>
    <w:tmpl w:val="CF6848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31CCB"/>
    <w:multiLevelType w:val="hybridMultilevel"/>
    <w:tmpl w:val="0DBA058A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45C615A"/>
    <w:multiLevelType w:val="multilevel"/>
    <w:tmpl w:val="07C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5710B"/>
    <w:multiLevelType w:val="hybridMultilevel"/>
    <w:tmpl w:val="E4CA989C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369629C"/>
    <w:multiLevelType w:val="hybridMultilevel"/>
    <w:tmpl w:val="CF6848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F2636"/>
    <w:multiLevelType w:val="multilevel"/>
    <w:tmpl w:val="342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111D2"/>
    <w:multiLevelType w:val="multilevel"/>
    <w:tmpl w:val="9CA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A0ECC"/>
    <w:multiLevelType w:val="hybridMultilevel"/>
    <w:tmpl w:val="C21E6B14"/>
    <w:lvl w:ilvl="0" w:tplc="038A1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34538"/>
    <w:multiLevelType w:val="multilevel"/>
    <w:tmpl w:val="52A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A4642"/>
    <w:multiLevelType w:val="multilevel"/>
    <w:tmpl w:val="0AE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A0258"/>
    <w:multiLevelType w:val="hybridMultilevel"/>
    <w:tmpl w:val="6F521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B6"/>
    <w:rsid w:val="00010C60"/>
    <w:rsid w:val="00076B99"/>
    <w:rsid w:val="000C01AB"/>
    <w:rsid w:val="00123946"/>
    <w:rsid w:val="001610E4"/>
    <w:rsid w:val="00180468"/>
    <w:rsid w:val="00186AD5"/>
    <w:rsid w:val="001A4A3E"/>
    <w:rsid w:val="001E0B06"/>
    <w:rsid w:val="0023131B"/>
    <w:rsid w:val="00244F08"/>
    <w:rsid w:val="00251AAD"/>
    <w:rsid w:val="00263E3B"/>
    <w:rsid w:val="002B14B6"/>
    <w:rsid w:val="002C1053"/>
    <w:rsid w:val="002C74DC"/>
    <w:rsid w:val="002D01CA"/>
    <w:rsid w:val="00302AD6"/>
    <w:rsid w:val="00357C64"/>
    <w:rsid w:val="00362819"/>
    <w:rsid w:val="00365440"/>
    <w:rsid w:val="0039033E"/>
    <w:rsid w:val="003B02E7"/>
    <w:rsid w:val="003D588B"/>
    <w:rsid w:val="003E13FB"/>
    <w:rsid w:val="00415DAA"/>
    <w:rsid w:val="004168FA"/>
    <w:rsid w:val="00480DE6"/>
    <w:rsid w:val="004822E2"/>
    <w:rsid w:val="004A6AAC"/>
    <w:rsid w:val="004A78B9"/>
    <w:rsid w:val="004B0E35"/>
    <w:rsid w:val="004B2AE1"/>
    <w:rsid w:val="004E2C96"/>
    <w:rsid w:val="004F67EA"/>
    <w:rsid w:val="005010E8"/>
    <w:rsid w:val="0050311D"/>
    <w:rsid w:val="005136F3"/>
    <w:rsid w:val="00561F39"/>
    <w:rsid w:val="005826F4"/>
    <w:rsid w:val="005A415E"/>
    <w:rsid w:val="006037A9"/>
    <w:rsid w:val="00636172"/>
    <w:rsid w:val="0064594F"/>
    <w:rsid w:val="00674815"/>
    <w:rsid w:val="006A6E42"/>
    <w:rsid w:val="006D51D1"/>
    <w:rsid w:val="006F096E"/>
    <w:rsid w:val="006F6248"/>
    <w:rsid w:val="007F6BBB"/>
    <w:rsid w:val="00841E88"/>
    <w:rsid w:val="008C20B2"/>
    <w:rsid w:val="00926D43"/>
    <w:rsid w:val="00951C33"/>
    <w:rsid w:val="00960899"/>
    <w:rsid w:val="00964359"/>
    <w:rsid w:val="00965072"/>
    <w:rsid w:val="00983831"/>
    <w:rsid w:val="00A20FD1"/>
    <w:rsid w:val="00A5113B"/>
    <w:rsid w:val="00AC07F2"/>
    <w:rsid w:val="00AC2C1A"/>
    <w:rsid w:val="00AC53BA"/>
    <w:rsid w:val="00B33F08"/>
    <w:rsid w:val="00B60505"/>
    <w:rsid w:val="00B702CB"/>
    <w:rsid w:val="00C4182C"/>
    <w:rsid w:val="00C56219"/>
    <w:rsid w:val="00C95C9E"/>
    <w:rsid w:val="00CB2F87"/>
    <w:rsid w:val="00CB509D"/>
    <w:rsid w:val="00CC68B3"/>
    <w:rsid w:val="00CD7FA5"/>
    <w:rsid w:val="00D01DB6"/>
    <w:rsid w:val="00DC415D"/>
    <w:rsid w:val="00DC43FC"/>
    <w:rsid w:val="00DD0ED6"/>
    <w:rsid w:val="00E3185D"/>
    <w:rsid w:val="00E32ABE"/>
    <w:rsid w:val="00EC457E"/>
    <w:rsid w:val="00F058F7"/>
    <w:rsid w:val="00F16072"/>
    <w:rsid w:val="00FB0EB8"/>
    <w:rsid w:val="00FC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4943B"/>
  <w15:chartTrackingRefBased/>
  <w15:docId w15:val="{2CACDF73-9AC8-4C9E-9E04-76F3E1C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E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1D1"/>
  </w:style>
  <w:style w:type="paragraph" w:styleId="a5">
    <w:name w:val="footer"/>
    <w:basedOn w:val="a"/>
    <w:link w:val="a6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1D1"/>
  </w:style>
  <w:style w:type="paragraph" w:styleId="a7">
    <w:name w:val="List Paragraph"/>
    <w:basedOn w:val="a"/>
    <w:uiPriority w:val="34"/>
    <w:qFormat/>
    <w:rsid w:val="006D51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drOS">
    <w:name w:val="AndrOS"/>
    <w:basedOn w:val="1"/>
    <w:link w:val="AndrOS0"/>
    <w:qFormat/>
    <w:rsid w:val="00CB2F87"/>
    <w:pPr>
      <w:jc w:val="center"/>
    </w:pPr>
    <w:rPr>
      <w:rFonts w:ascii="Verdana" w:hAnsi="Verdana" w:cs="Calibri"/>
      <w:b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CB2F87"/>
    <w:pPr>
      <w:outlineLvl w:val="9"/>
    </w:pPr>
    <w:rPr>
      <w:lang w:eastAsia="uk-UA"/>
    </w:rPr>
  </w:style>
  <w:style w:type="character" w:customStyle="1" w:styleId="AndrOS0">
    <w:name w:val="AndrOS Знак"/>
    <w:basedOn w:val="10"/>
    <w:link w:val="AndrOS"/>
    <w:rsid w:val="00CB2F87"/>
    <w:rPr>
      <w:rFonts w:ascii="Verdana" w:eastAsiaTheme="majorEastAsia" w:hAnsi="Verdana" w:cs="Calibri"/>
      <w:b/>
      <w:color w:val="2F5496" w:themeColor="accent1" w:themeShade="BF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B2F87"/>
    <w:pPr>
      <w:spacing w:after="100"/>
    </w:pPr>
  </w:style>
  <w:style w:type="character" w:styleId="a9">
    <w:name w:val="Hyperlink"/>
    <w:basedOn w:val="a0"/>
    <w:uiPriority w:val="99"/>
    <w:unhideWhenUsed/>
    <w:rsid w:val="00CB2F8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B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AC07F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2B14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3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365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github.com/AndriyCherniy/AndrOS/releases" TargetMode="External"/><Relationship Id="rId47" Type="http://schemas.openxmlformats.org/officeDocument/2006/relationships/hyperlink" Target="https://www.youtube.com/watch?v=lFLKKchrKwc" TargetMode="External"/><Relationship Id="rId50" Type="http://schemas.openxmlformats.org/officeDocument/2006/relationships/hyperlink" Target="https://www.youtube.com/watch?v=H0Mt3HWi_Tg" TargetMode="External"/><Relationship Id="rId55" Type="http://schemas.openxmlformats.org/officeDocument/2006/relationships/hyperlink" Target="https://youtu.be/xRE7PDTflF8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uk.wikipedia.org/wiki/&#1045;&#1084;&#1091;&#1083;&#1103;&#1094;&#1110;&#1103;" TargetMode="External"/><Relationship Id="rId40" Type="http://schemas.openxmlformats.org/officeDocument/2006/relationships/hyperlink" Target="https://uk.wikipedia.org/wiki/&#1030;&#1085;&#1090;&#1077;&#1088;&#1087;&#1088;&#1077;&#1090;&#1072;&#1090;&#1086;&#1088;" TargetMode="External"/><Relationship Id="rId45" Type="http://schemas.openxmlformats.org/officeDocument/2006/relationships/hyperlink" Target="https://www.youtube.com/watch?v=I8TaX2aDjL4" TargetMode="External"/><Relationship Id="rId53" Type="http://schemas.openxmlformats.org/officeDocument/2006/relationships/hyperlink" Target="https://www.youtube.com/watch?v=Yf7Z-a9DPUQ" TargetMode="External"/><Relationship Id="rId58" Type="http://schemas.openxmlformats.org/officeDocument/2006/relationships/hyperlink" Target="https://twitter.com/ACherniy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AndriyCherniy%20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andros.cherniy.net" TargetMode="External"/><Relationship Id="rId48" Type="http://schemas.openxmlformats.org/officeDocument/2006/relationships/hyperlink" Target="https://www.youtube.com/watch?v=XhzyNz36NXo" TargetMode="External"/><Relationship Id="rId56" Type="http://schemas.openxmlformats.org/officeDocument/2006/relationships/hyperlink" Target="andriy.cherniy.ne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python.org/downloads/" TargetMode="External"/><Relationship Id="rId51" Type="http://schemas.openxmlformats.org/officeDocument/2006/relationships/hyperlink" Target="https://www.youtube.com/watch?v=RjYydntwkX8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wiki.fizmat.tnpu.edu.ua/index.php/&#1050;&#1086;&#1084;&#1072;&#1085;&#1076;&#1085;&#1080;&#1081;_&#1088;&#1103;&#1076;&#1086;&#1082;" TargetMode="External"/><Relationship Id="rId46" Type="http://schemas.openxmlformats.org/officeDocument/2006/relationships/hyperlink" Target="https://www.youtube.com/watch?v=CDDwDK98oL4" TargetMode="External"/><Relationship Id="rId59" Type="http://schemas.openxmlformats.org/officeDocument/2006/relationships/hyperlink" Target="https://www.facebook.com/Andrmist23%20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github.com/AndriyCherniy/AndrOS" TargetMode="External"/><Relationship Id="rId54" Type="http://schemas.openxmlformats.org/officeDocument/2006/relationships/hyperlink" Target="https://youtu.be/u4y7DwiPNvU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ww.youtube.com/watch?v=MM_Z59KMD7A" TargetMode="External"/><Relationship Id="rId57" Type="http://schemas.openxmlformats.org/officeDocument/2006/relationships/hyperlink" Target="skype:andriy.cherniy2?chat" TargetMode="External"/><Relationship Id="rId10" Type="http://schemas.openxmlformats.org/officeDocument/2006/relationships/image" Target="media/image2.gif"/><Relationship Id="rId31" Type="http://schemas.openxmlformats.org/officeDocument/2006/relationships/image" Target="media/image23.PNG"/><Relationship Id="rId44" Type="http://schemas.openxmlformats.org/officeDocument/2006/relationships/hyperlink" Target="https://andriy.cherniy.net/examples/visual_multiply/" TargetMode="External"/><Relationship Id="rId52" Type="http://schemas.openxmlformats.org/officeDocument/2006/relationships/hyperlink" Target="https://www.youtube.com/watch?v=EyhPua67y90" TargetMode="External"/><Relationship Id="rId60" Type="http://schemas.openxmlformats.org/officeDocument/2006/relationships/hyperlink" Target="http://vk.com/andriy.cherniy2%20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uk.wikipedia.org/wiki/PyP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1756-C805-4E92-8BDA-1839921F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7173</Words>
  <Characters>4089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User_4</cp:lastModifiedBy>
  <cp:revision>20</cp:revision>
  <dcterms:created xsi:type="dcterms:W3CDTF">2018-03-26T06:54:00Z</dcterms:created>
  <dcterms:modified xsi:type="dcterms:W3CDTF">2019-04-19T19:24:00Z</dcterms:modified>
</cp:coreProperties>
</file>